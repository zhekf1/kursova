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5943D" w14:textId="77777777" w:rsidR="00B63B81" w:rsidRPr="00A114F7" w:rsidRDefault="0025569A" w:rsidP="008B7182">
      <w:pPr>
        <w:pStyle w:val="a3"/>
        <w:spacing w:before="67" w:line="360" w:lineRule="auto"/>
        <w:ind w:left="1701" w:right="1927"/>
        <w:jc w:val="center"/>
        <w:rPr>
          <w:lang w:val="uk-UA"/>
        </w:rPr>
      </w:pPr>
      <w:bookmarkStart w:id="0" w:name="_GoBack"/>
      <w:bookmarkEnd w:id="0"/>
      <w:r w:rsidRPr="00A114F7">
        <w:rPr>
          <w:lang w:val="uk-UA"/>
        </w:rPr>
        <w:t>МІНІСТЕРСТВО ОСВІТИ І НАУКИ УКРАЇНИ СУМСЬКИЙ ДЕРЖАВНИЙ УНІВЕРСИТЕТ</w:t>
      </w:r>
    </w:p>
    <w:p w14:paraId="626494BE" w14:textId="77777777" w:rsidR="00B63B81" w:rsidRPr="00A114F7" w:rsidRDefault="003828FA" w:rsidP="008B7182">
      <w:pPr>
        <w:pStyle w:val="a3"/>
        <w:spacing w:line="360" w:lineRule="auto"/>
        <w:jc w:val="center"/>
        <w:rPr>
          <w:lang w:val="uk-UA"/>
        </w:rPr>
      </w:pPr>
      <w:r w:rsidRPr="00A114F7">
        <w:rPr>
          <w:lang w:val="uk-UA"/>
        </w:rPr>
        <w:t>КАФЕДРА КОМП’ЮТЕРНИХ НАУК</w:t>
      </w:r>
    </w:p>
    <w:p w14:paraId="47AB19C9" w14:textId="77777777" w:rsidR="00B63B81" w:rsidRPr="00A114F7" w:rsidRDefault="0025569A" w:rsidP="008B7182">
      <w:pPr>
        <w:pStyle w:val="a3"/>
        <w:spacing w:line="360" w:lineRule="auto"/>
        <w:jc w:val="center"/>
        <w:rPr>
          <w:lang w:val="uk-UA"/>
        </w:rPr>
      </w:pPr>
      <w:r w:rsidRPr="00A114F7">
        <w:rPr>
          <w:lang w:val="uk-UA"/>
        </w:rPr>
        <w:t>Секція інформаційн</w:t>
      </w:r>
      <w:r w:rsidR="00107355" w:rsidRPr="00A114F7">
        <w:rPr>
          <w:lang w:val="uk-UA"/>
        </w:rPr>
        <w:t>о-комунікаційних</w:t>
      </w:r>
      <w:r w:rsidRPr="00A114F7">
        <w:rPr>
          <w:lang w:val="uk-UA"/>
        </w:rPr>
        <w:t xml:space="preserve"> технологій</w:t>
      </w:r>
    </w:p>
    <w:p w14:paraId="0A091462" w14:textId="77777777" w:rsidR="00B63B81" w:rsidRPr="00A114F7" w:rsidRDefault="00B63B81" w:rsidP="008B7182">
      <w:pPr>
        <w:pStyle w:val="a3"/>
        <w:spacing w:line="360" w:lineRule="auto"/>
        <w:jc w:val="both"/>
        <w:rPr>
          <w:lang w:val="uk-UA"/>
        </w:rPr>
      </w:pPr>
    </w:p>
    <w:p w14:paraId="195F9758" w14:textId="77777777" w:rsidR="00B63B81" w:rsidRPr="00A114F7" w:rsidRDefault="00B63B81" w:rsidP="008B7182">
      <w:pPr>
        <w:pStyle w:val="a3"/>
        <w:spacing w:line="360" w:lineRule="auto"/>
        <w:jc w:val="both"/>
        <w:rPr>
          <w:lang w:val="uk-UA"/>
        </w:rPr>
      </w:pPr>
    </w:p>
    <w:p w14:paraId="033DD71A" w14:textId="77777777" w:rsidR="00B63B81" w:rsidRPr="00A114F7" w:rsidRDefault="00B63B81" w:rsidP="008B7182">
      <w:pPr>
        <w:pStyle w:val="a3"/>
        <w:spacing w:line="360" w:lineRule="auto"/>
        <w:jc w:val="both"/>
        <w:rPr>
          <w:lang w:val="uk-UA"/>
        </w:rPr>
      </w:pPr>
    </w:p>
    <w:p w14:paraId="7671A289" w14:textId="77777777" w:rsidR="00B63B81" w:rsidRPr="00A114F7" w:rsidRDefault="00B63B81" w:rsidP="008B7182">
      <w:pPr>
        <w:pStyle w:val="a3"/>
        <w:spacing w:line="360" w:lineRule="auto"/>
        <w:jc w:val="both"/>
        <w:rPr>
          <w:lang w:val="uk-UA"/>
        </w:rPr>
      </w:pPr>
    </w:p>
    <w:p w14:paraId="0075546B" w14:textId="77777777" w:rsidR="00B63B81" w:rsidRPr="00A114F7" w:rsidRDefault="00B63B81" w:rsidP="008B7182">
      <w:pPr>
        <w:pStyle w:val="a3"/>
        <w:spacing w:line="360" w:lineRule="auto"/>
        <w:jc w:val="both"/>
        <w:rPr>
          <w:lang w:val="uk-UA"/>
        </w:rPr>
      </w:pPr>
    </w:p>
    <w:p w14:paraId="30342D9E" w14:textId="77777777" w:rsidR="00B63B81" w:rsidRPr="00A114F7" w:rsidRDefault="00B63B81" w:rsidP="008B7182">
      <w:pPr>
        <w:pStyle w:val="a3"/>
        <w:spacing w:before="6" w:line="360" w:lineRule="auto"/>
        <w:jc w:val="both"/>
        <w:rPr>
          <w:lang w:val="uk-UA"/>
        </w:rPr>
      </w:pPr>
    </w:p>
    <w:p w14:paraId="5CC6C856" w14:textId="77777777" w:rsidR="00B63B81" w:rsidRPr="00A114F7" w:rsidRDefault="00107355" w:rsidP="00522AA8">
      <w:pPr>
        <w:spacing w:line="360" w:lineRule="auto"/>
        <w:ind w:right="3"/>
        <w:jc w:val="center"/>
        <w:rPr>
          <w:sz w:val="28"/>
          <w:szCs w:val="28"/>
          <w:lang w:val="uk-UA"/>
        </w:rPr>
      </w:pPr>
      <w:r w:rsidRPr="00A114F7">
        <w:rPr>
          <w:sz w:val="28"/>
          <w:szCs w:val="28"/>
          <w:lang w:val="uk-UA"/>
        </w:rPr>
        <w:t>К</w:t>
      </w:r>
      <w:r w:rsidR="0025569A" w:rsidRPr="00A114F7">
        <w:rPr>
          <w:sz w:val="28"/>
          <w:szCs w:val="28"/>
          <w:lang w:val="uk-UA"/>
        </w:rPr>
        <w:t>урсов</w:t>
      </w:r>
      <w:r w:rsidRPr="00A114F7">
        <w:rPr>
          <w:sz w:val="28"/>
          <w:szCs w:val="28"/>
          <w:lang w:val="uk-UA"/>
        </w:rPr>
        <w:t>а</w:t>
      </w:r>
      <w:r w:rsidR="0025569A" w:rsidRPr="00A114F7">
        <w:rPr>
          <w:sz w:val="28"/>
          <w:szCs w:val="28"/>
          <w:lang w:val="uk-UA"/>
        </w:rPr>
        <w:t xml:space="preserve"> робот</w:t>
      </w:r>
      <w:r w:rsidRPr="00A114F7">
        <w:rPr>
          <w:sz w:val="28"/>
          <w:szCs w:val="28"/>
          <w:lang w:val="uk-UA"/>
        </w:rPr>
        <w:t>а</w:t>
      </w:r>
    </w:p>
    <w:p w14:paraId="51006A96" w14:textId="77777777" w:rsidR="00B63B81" w:rsidRPr="00A114F7" w:rsidRDefault="0025569A" w:rsidP="00A114F7">
      <w:pPr>
        <w:spacing w:before="1" w:line="360" w:lineRule="auto"/>
        <w:ind w:left="498" w:right="202"/>
        <w:jc w:val="center"/>
        <w:rPr>
          <w:sz w:val="28"/>
          <w:szCs w:val="28"/>
          <w:lang w:val="uk-UA"/>
        </w:rPr>
      </w:pPr>
      <w:r w:rsidRPr="00A114F7">
        <w:rPr>
          <w:sz w:val="28"/>
          <w:szCs w:val="28"/>
          <w:lang w:val="uk-UA"/>
        </w:rPr>
        <w:t xml:space="preserve">з </w:t>
      </w:r>
      <w:r w:rsidR="00A114F7" w:rsidRPr="00A114F7">
        <w:rPr>
          <w:sz w:val="28"/>
          <w:szCs w:val="28"/>
          <w:lang w:val="uk-UA"/>
        </w:rPr>
        <w:t>дисципліни «</w:t>
      </w:r>
      <w:r w:rsidR="00CE0E0A">
        <w:rPr>
          <w:sz w:val="28"/>
          <w:szCs w:val="28"/>
        </w:rPr>
        <w:t>Програмування під платформу .</w:t>
      </w:r>
      <w:r w:rsidR="00CE0E0A">
        <w:rPr>
          <w:sz w:val="28"/>
          <w:szCs w:val="28"/>
          <w:lang w:val="en-US"/>
        </w:rPr>
        <w:t>NET</w:t>
      </w:r>
      <w:r w:rsidR="00A114F7" w:rsidRPr="00A114F7">
        <w:rPr>
          <w:sz w:val="28"/>
          <w:szCs w:val="28"/>
          <w:lang w:val="uk-UA"/>
        </w:rPr>
        <w:t>»</w:t>
      </w:r>
    </w:p>
    <w:p w14:paraId="1805EED6" w14:textId="2A7362F9" w:rsidR="006F1D25" w:rsidRPr="007A14CC" w:rsidRDefault="006F1D25" w:rsidP="006F1D25">
      <w:pPr>
        <w:pStyle w:val="a3"/>
        <w:tabs>
          <w:tab w:val="left" w:pos="4536"/>
          <w:tab w:val="right" w:pos="5529"/>
        </w:tabs>
        <w:spacing w:line="360" w:lineRule="auto"/>
        <w:jc w:val="center"/>
      </w:pPr>
      <w:r>
        <w:rPr>
          <w:lang w:val="uk-UA"/>
        </w:rPr>
        <w:t>В</w:t>
      </w:r>
      <w:r w:rsidRPr="00A114F7">
        <w:rPr>
          <w:lang w:val="uk-UA"/>
        </w:rPr>
        <w:t>аріант</w:t>
      </w:r>
      <w:r>
        <w:rPr>
          <w:lang w:val="uk-UA"/>
        </w:rPr>
        <w:t xml:space="preserve"> </w:t>
      </w:r>
      <w:r w:rsidR="00F93C9B">
        <w:t>12</w:t>
      </w:r>
    </w:p>
    <w:p w14:paraId="36A84243" w14:textId="77777777" w:rsidR="00B63B81" w:rsidRPr="00A114F7" w:rsidRDefault="00B63B81" w:rsidP="006F1D25">
      <w:pPr>
        <w:pStyle w:val="a3"/>
        <w:spacing w:line="360" w:lineRule="auto"/>
        <w:jc w:val="center"/>
        <w:rPr>
          <w:b/>
          <w:lang w:val="uk-UA"/>
        </w:rPr>
      </w:pPr>
    </w:p>
    <w:p w14:paraId="7002D8DB" w14:textId="77777777" w:rsidR="00BE0EEF" w:rsidRPr="00A114F7" w:rsidRDefault="00BE0EEF" w:rsidP="008B7182">
      <w:pPr>
        <w:pStyle w:val="a3"/>
        <w:spacing w:line="360" w:lineRule="auto"/>
        <w:jc w:val="both"/>
        <w:rPr>
          <w:b/>
          <w:lang w:val="uk-UA"/>
        </w:rPr>
      </w:pPr>
    </w:p>
    <w:p w14:paraId="38464591" w14:textId="77777777" w:rsidR="00BE0EEF" w:rsidRPr="00A114F7" w:rsidRDefault="00BE0EEF" w:rsidP="008B7182">
      <w:pPr>
        <w:pStyle w:val="a3"/>
        <w:spacing w:line="360" w:lineRule="auto"/>
        <w:jc w:val="both"/>
        <w:rPr>
          <w:b/>
          <w:lang w:val="uk-UA"/>
        </w:rPr>
      </w:pPr>
    </w:p>
    <w:p w14:paraId="7AE796D3" w14:textId="77777777" w:rsidR="00BE0EEF" w:rsidRPr="00A114F7" w:rsidRDefault="00BE0EEF" w:rsidP="008B7182">
      <w:pPr>
        <w:pStyle w:val="a3"/>
        <w:spacing w:line="360" w:lineRule="auto"/>
        <w:jc w:val="both"/>
        <w:rPr>
          <w:b/>
          <w:lang w:val="uk-UA"/>
        </w:rPr>
      </w:pPr>
    </w:p>
    <w:p w14:paraId="219223FA" w14:textId="77777777" w:rsidR="00B63B81" w:rsidRPr="00A114F7" w:rsidRDefault="00B63B81" w:rsidP="008B7182">
      <w:pPr>
        <w:pStyle w:val="a3"/>
        <w:spacing w:before="5" w:line="360" w:lineRule="auto"/>
        <w:jc w:val="both"/>
        <w:rPr>
          <w:b/>
          <w:lang w:val="uk-UA"/>
        </w:rPr>
      </w:pPr>
    </w:p>
    <w:p w14:paraId="7E7AE317" w14:textId="2C5B0E3F" w:rsidR="00A21B5B" w:rsidRPr="00F93C9B" w:rsidRDefault="00A21B5B" w:rsidP="00A21B5B">
      <w:pPr>
        <w:rPr>
          <w:sz w:val="28"/>
          <w:szCs w:val="28"/>
          <w:lang w:val="en-US"/>
        </w:rPr>
      </w:pPr>
      <w:r>
        <w:rPr>
          <w:sz w:val="28"/>
          <w:szCs w:val="28"/>
        </w:rPr>
        <w:t>Студент</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F93C9B">
        <w:rPr>
          <w:sz w:val="28"/>
          <w:szCs w:val="28"/>
        </w:rPr>
        <w:t xml:space="preserve">Мальцев </w:t>
      </w:r>
      <w:r w:rsidR="00F93C9B">
        <w:rPr>
          <w:sz w:val="28"/>
          <w:szCs w:val="28"/>
          <w:lang w:val="uk-UA"/>
        </w:rPr>
        <w:t>Є.Д.</w:t>
      </w:r>
    </w:p>
    <w:p w14:paraId="4B66EF2D" w14:textId="77777777" w:rsidR="00A21B5B" w:rsidRDefault="00A21B5B" w:rsidP="00A21B5B">
      <w:pPr>
        <w:rPr>
          <w:sz w:val="28"/>
          <w:szCs w:val="28"/>
        </w:rPr>
      </w:pPr>
      <w:r>
        <w:rPr>
          <w:sz w:val="28"/>
          <w:szCs w:val="28"/>
        </w:rPr>
        <w:t>Група</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ІН-81</w:t>
      </w:r>
      <w:r w:rsidRPr="00992135">
        <w:rPr>
          <w:sz w:val="28"/>
          <w:szCs w:val="28"/>
        </w:rPr>
        <w:t>/2</w:t>
      </w:r>
    </w:p>
    <w:p w14:paraId="46F27B12" w14:textId="77777777" w:rsidR="00A21B5B" w:rsidRPr="00992135" w:rsidRDefault="00A21B5B" w:rsidP="00A21B5B">
      <w:pPr>
        <w:rPr>
          <w:sz w:val="28"/>
          <w:szCs w:val="28"/>
        </w:rPr>
      </w:pPr>
      <w:r>
        <w:rPr>
          <w:sz w:val="28"/>
          <w:szCs w:val="28"/>
        </w:rPr>
        <w:t>Перевірила</w:t>
      </w:r>
      <w:r>
        <w:rPr>
          <w:sz w:val="28"/>
          <w:szCs w:val="28"/>
        </w:rPr>
        <w:tab/>
      </w:r>
      <w:r>
        <w:rPr>
          <w:sz w:val="28"/>
          <w:szCs w:val="28"/>
        </w:rPr>
        <w:tab/>
      </w:r>
      <w:r>
        <w:rPr>
          <w:sz w:val="28"/>
          <w:szCs w:val="28"/>
        </w:rPr>
        <w:tab/>
      </w:r>
      <w:r>
        <w:rPr>
          <w:sz w:val="28"/>
          <w:szCs w:val="28"/>
        </w:rPr>
        <w:tab/>
      </w:r>
      <w:r>
        <w:rPr>
          <w:sz w:val="28"/>
          <w:szCs w:val="28"/>
        </w:rPr>
        <w:tab/>
      </w:r>
      <w:r>
        <w:rPr>
          <w:sz w:val="28"/>
          <w:szCs w:val="28"/>
        </w:rPr>
        <w:tab/>
        <w:t>ст.</w:t>
      </w:r>
      <w:r w:rsidR="00485F83">
        <w:rPr>
          <w:sz w:val="28"/>
          <w:szCs w:val="28"/>
          <w:lang w:val="uk-UA"/>
        </w:rPr>
        <w:t xml:space="preserve"> </w:t>
      </w:r>
      <w:r>
        <w:rPr>
          <w:sz w:val="28"/>
          <w:szCs w:val="28"/>
        </w:rPr>
        <w:t>викладач к.т.н.</w:t>
      </w:r>
      <w:r w:rsidR="00485F83">
        <w:rPr>
          <w:sz w:val="28"/>
          <w:szCs w:val="28"/>
          <w:lang w:val="uk-UA"/>
        </w:rPr>
        <w:t xml:space="preserve"> </w:t>
      </w:r>
      <w:r>
        <w:rPr>
          <w:sz w:val="28"/>
          <w:szCs w:val="28"/>
        </w:rPr>
        <w:t>Москаленко А.С</w:t>
      </w:r>
    </w:p>
    <w:p w14:paraId="5F6846B1" w14:textId="77777777" w:rsidR="00107355" w:rsidRPr="00A114F7" w:rsidRDefault="00107355" w:rsidP="008B7182">
      <w:pPr>
        <w:pStyle w:val="a3"/>
        <w:spacing w:line="360" w:lineRule="auto"/>
        <w:jc w:val="both"/>
        <w:rPr>
          <w:lang w:val="uk-UA"/>
        </w:rPr>
      </w:pPr>
    </w:p>
    <w:p w14:paraId="3E6CD662" w14:textId="77777777" w:rsidR="00107355" w:rsidRPr="00A114F7" w:rsidRDefault="00107355" w:rsidP="008B7182">
      <w:pPr>
        <w:pStyle w:val="a3"/>
        <w:spacing w:line="360" w:lineRule="auto"/>
        <w:jc w:val="both"/>
        <w:rPr>
          <w:lang w:val="uk-UA"/>
        </w:rPr>
      </w:pPr>
    </w:p>
    <w:p w14:paraId="70693E86" w14:textId="77777777" w:rsidR="00196CF6" w:rsidRPr="00A114F7" w:rsidRDefault="00196CF6" w:rsidP="008B7182">
      <w:pPr>
        <w:pStyle w:val="a3"/>
        <w:spacing w:line="360" w:lineRule="auto"/>
        <w:jc w:val="both"/>
        <w:rPr>
          <w:lang w:val="uk-UA"/>
        </w:rPr>
      </w:pPr>
    </w:p>
    <w:p w14:paraId="10907B1E" w14:textId="77777777" w:rsidR="00090E47" w:rsidRPr="00A114F7" w:rsidRDefault="00090E47" w:rsidP="008B7182">
      <w:pPr>
        <w:pStyle w:val="a3"/>
        <w:spacing w:line="360" w:lineRule="auto"/>
        <w:jc w:val="both"/>
        <w:rPr>
          <w:lang w:val="uk-UA"/>
        </w:rPr>
      </w:pPr>
    </w:p>
    <w:p w14:paraId="11CFD8B0" w14:textId="77777777" w:rsidR="006F1D25" w:rsidRDefault="006F1D25" w:rsidP="008B7182">
      <w:pPr>
        <w:pStyle w:val="a3"/>
        <w:spacing w:line="360" w:lineRule="auto"/>
        <w:ind w:left="2218" w:right="1925"/>
        <w:jc w:val="center"/>
        <w:rPr>
          <w:lang w:val="uk-UA"/>
        </w:rPr>
      </w:pPr>
    </w:p>
    <w:p w14:paraId="6DB8808C" w14:textId="77777777" w:rsidR="006F1D25" w:rsidRDefault="006F1D25" w:rsidP="008B7182">
      <w:pPr>
        <w:pStyle w:val="a3"/>
        <w:spacing w:line="360" w:lineRule="auto"/>
        <w:ind w:left="2218" w:right="1925"/>
        <w:jc w:val="center"/>
        <w:rPr>
          <w:lang w:val="uk-UA"/>
        </w:rPr>
      </w:pPr>
    </w:p>
    <w:p w14:paraId="5A2865EE" w14:textId="77777777" w:rsidR="006F1D25" w:rsidRDefault="006F1D25" w:rsidP="008B7182">
      <w:pPr>
        <w:pStyle w:val="a3"/>
        <w:spacing w:line="360" w:lineRule="auto"/>
        <w:ind w:left="2218" w:right="1925"/>
        <w:jc w:val="center"/>
        <w:rPr>
          <w:lang w:val="uk-UA"/>
        </w:rPr>
      </w:pPr>
    </w:p>
    <w:p w14:paraId="5ADB4B07" w14:textId="77777777" w:rsidR="00485F83" w:rsidRDefault="00485F83" w:rsidP="008B7182">
      <w:pPr>
        <w:pStyle w:val="a3"/>
        <w:spacing w:line="360" w:lineRule="auto"/>
        <w:ind w:left="2218" w:right="1925"/>
        <w:jc w:val="center"/>
        <w:rPr>
          <w:lang w:val="uk-UA"/>
        </w:rPr>
      </w:pPr>
    </w:p>
    <w:p w14:paraId="29DA3724" w14:textId="77777777" w:rsidR="00B63B81" w:rsidRPr="00A114F7" w:rsidRDefault="006F1D25" w:rsidP="008B7182">
      <w:pPr>
        <w:pStyle w:val="a3"/>
        <w:spacing w:line="360" w:lineRule="auto"/>
        <w:ind w:left="2218" w:right="1925"/>
        <w:jc w:val="center"/>
        <w:rPr>
          <w:lang w:val="uk-UA"/>
        </w:rPr>
      </w:pPr>
      <w:r>
        <w:rPr>
          <w:lang w:val="uk-UA"/>
        </w:rPr>
        <w:t>С</w:t>
      </w:r>
      <w:r w:rsidR="003828FA" w:rsidRPr="00A114F7">
        <w:rPr>
          <w:lang w:val="uk-UA"/>
        </w:rPr>
        <w:t>УМИ</w:t>
      </w:r>
      <w:r w:rsidR="00FF5D24">
        <w:rPr>
          <w:lang w:val="uk-UA"/>
        </w:rPr>
        <w:t xml:space="preserve"> - </w:t>
      </w:r>
      <w:r w:rsidR="00742AB2">
        <w:rPr>
          <w:lang w:val="uk-UA"/>
        </w:rPr>
        <w:t>2020</w:t>
      </w:r>
    </w:p>
    <w:p w14:paraId="338233A0" w14:textId="77777777" w:rsidR="00B63B81" w:rsidRPr="00A114F7" w:rsidRDefault="00B63B81" w:rsidP="008B7182">
      <w:pPr>
        <w:spacing w:line="360" w:lineRule="auto"/>
        <w:jc w:val="both"/>
        <w:rPr>
          <w:sz w:val="28"/>
          <w:szCs w:val="28"/>
          <w:lang w:val="uk-UA"/>
        </w:rPr>
        <w:sectPr w:rsidR="00B63B81" w:rsidRPr="00A114F7" w:rsidSect="00F93C9B">
          <w:headerReference w:type="default" r:id="rId9"/>
          <w:pgSz w:w="11910" w:h="16840"/>
          <w:pgMar w:top="1134" w:right="851" w:bottom="1418" w:left="1701" w:header="709" w:footer="709" w:gutter="0"/>
          <w:cols w:space="720"/>
          <w:titlePg/>
          <w:docGrid w:linePitch="299"/>
        </w:sectPr>
      </w:pPr>
    </w:p>
    <w:p w14:paraId="250348E9" w14:textId="77777777" w:rsidR="00B63B81" w:rsidRPr="00081A35" w:rsidRDefault="0025569A" w:rsidP="00B53A0C">
      <w:pPr>
        <w:spacing w:after="240" w:line="360" w:lineRule="auto"/>
        <w:jc w:val="center"/>
        <w:rPr>
          <w:b/>
          <w:bCs/>
          <w:sz w:val="28"/>
          <w:szCs w:val="28"/>
          <w:lang w:val="uk-UA"/>
        </w:rPr>
      </w:pPr>
      <w:bookmarkStart w:id="1" w:name="_Toc501893306"/>
      <w:bookmarkStart w:id="2" w:name="_Toc532073992"/>
      <w:bookmarkStart w:id="3" w:name="_Toc40860031"/>
      <w:bookmarkStart w:id="4" w:name="_Toc40860079"/>
      <w:r w:rsidRPr="00081A35">
        <w:rPr>
          <w:b/>
          <w:bCs/>
          <w:sz w:val="28"/>
          <w:szCs w:val="28"/>
          <w:lang w:val="uk-UA"/>
        </w:rPr>
        <w:lastRenderedPageBreak/>
        <w:t>ЗМІСТ</w:t>
      </w:r>
      <w:bookmarkEnd w:id="1"/>
      <w:bookmarkEnd w:id="2"/>
      <w:bookmarkEnd w:id="3"/>
      <w:bookmarkEnd w:id="4"/>
    </w:p>
    <w:p w14:paraId="27873B97" w14:textId="75536C85" w:rsidR="00467197" w:rsidRPr="00467197" w:rsidRDefault="00703B74">
      <w:pPr>
        <w:pStyle w:val="11"/>
        <w:tabs>
          <w:tab w:val="right" w:leader="dot" w:pos="9348"/>
        </w:tabs>
        <w:rPr>
          <w:rFonts w:asciiTheme="minorHAnsi" w:eastAsiaTheme="minorEastAsia" w:hAnsiTheme="minorHAnsi" w:cstheme="minorBidi"/>
          <w:b w:val="0"/>
          <w:bCs w:val="0"/>
          <w:noProof/>
          <w:lang w:bidi="ar-SA"/>
        </w:rPr>
      </w:pPr>
      <w:r w:rsidRPr="00467197">
        <w:rPr>
          <w:b w:val="0"/>
          <w:bCs w:val="0"/>
          <w:lang w:val="uk-UA"/>
        </w:rPr>
        <w:fldChar w:fldCharType="begin"/>
      </w:r>
      <w:r w:rsidRPr="00467197">
        <w:rPr>
          <w:b w:val="0"/>
          <w:bCs w:val="0"/>
          <w:lang w:val="uk-UA"/>
        </w:rPr>
        <w:instrText xml:space="preserve"> TOC \o "1-2" \h \z \u </w:instrText>
      </w:r>
      <w:r w:rsidRPr="00467197">
        <w:rPr>
          <w:b w:val="0"/>
          <w:bCs w:val="0"/>
          <w:lang w:val="uk-UA"/>
        </w:rPr>
        <w:fldChar w:fldCharType="separate"/>
      </w:r>
      <w:hyperlink w:anchor="_Toc43840813" w:history="1">
        <w:r w:rsidR="00467197" w:rsidRPr="00467197">
          <w:rPr>
            <w:rStyle w:val="ab"/>
            <w:b w:val="0"/>
            <w:bCs w:val="0"/>
            <w:noProof/>
            <w:lang w:val="uk-UA"/>
          </w:rPr>
          <w:t>Вступ</w:t>
        </w:r>
        <w:r w:rsidR="00467197" w:rsidRPr="00467197">
          <w:rPr>
            <w:b w:val="0"/>
            <w:bCs w:val="0"/>
            <w:noProof/>
            <w:webHidden/>
          </w:rPr>
          <w:tab/>
        </w:r>
        <w:r w:rsidR="00467197" w:rsidRPr="00467197">
          <w:rPr>
            <w:b w:val="0"/>
            <w:bCs w:val="0"/>
            <w:noProof/>
            <w:webHidden/>
          </w:rPr>
          <w:fldChar w:fldCharType="begin"/>
        </w:r>
        <w:r w:rsidR="00467197" w:rsidRPr="00467197">
          <w:rPr>
            <w:b w:val="0"/>
            <w:bCs w:val="0"/>
            <w:noProof/>
            <w:webHidden/>
          </w:rPr>
          <w:instrText xml:space="preserve"> PAGEREF _Toc43840813 \h </w:instrText>
        </w:r>
        <w:r w:rsidR="00467197" w:rsidRPr="00467197">
          <w:rPr>
            <w:b w:val="0"/>
            <w:bCs w:val="0"/>
            <w:noProof/>
            <w:webHidden/>
          </w:rPr>
        </w:r>
        <w:r w:rsidR="00467197" w:rsidRPr="00467197">
          <w:rPr>
            <w:b w:val="0"/>
            <w:bCs w:val="0"/>
            <w:noProof/>
            <w:webHidden/>
          </w:rPr>
          <w:fldChar w:fldCharType="separate"/>
        </w:r>
        <w:r w:rsidR="00467197" w:rsidRPr="00467197">
          <w:rPr>
            <w:b w:val="0"/>
            <w:bCs w:val="0"/>
            <w:noProof/>
            <w:webHidden/>
          </w:rPr>
          <w:t>3</w:t>
        </w:r>
        <w:r w:rsidR="00467197" w:rsidRPr="00467197">
          <w:rPr>
            <w:b w:val="0"/>
            <w:bCs w:val="0"/>
            <w:noProof/>
            <w:webHidden/>
          </w:rPr>
          <w:fldChar w:fldCharType="end"/>
        </w:r>
      </w:hyperlink>
    </w:p>
    <w:p w14:paraId="0A05CA27" w14:textId="451DF950" w:rsidR="00467197" w:rsidRPr="00467197" w:rsidRDefault="002F4621">
      <w:pPr>
        <w:pStyle w:val="11"/>
        <w:tabs>
          <w:tab w:val="left" w:pos="1282"/>
          <w:tab w:val="right" w:leader="dot" w:pos="9348"/>
        </w:tabs>
        <w:rPr>
          <w:rFonts w:asciiTheme="minorHAnsi" w:eastAsiaTheme="minorEastAsia" w:hAnsiTheme="minorHAnsi" w:cstheme="minorBidi"/>
          <w:b w:val="0"/>
          <w:bCs w:val="0"/>
          <w:noProof/>
          <w:lang w:bidi="ar-SA"/>
        </w:rPr>
      </w:pPr>
      <w:hyperlink w:anchor="_Toc43840814" w:history="1">
        <w:r w:rsidR="00467197" w:rsidRPr="00467197">
          <w:rPr>
            <w:rStyle w:val="ab"/>
            <w:b w:val="0"/>
            <w:bCs w:val="0"/>
            <w:noProof/>
            <w:lang w:val="uk-UA"/>
          </w:rPr>
          <w:t>1.</w:t>
        </w:r>
        <w:r w:rsidR="00467197" w:rsidRPr="00467197">
          <w:rPr>
            <w:rFonts w:asciiTheme="minorHAnsi" w:eastAsiaTheme="minorEastAsia" w:hAnsiTheme="minorHAnsi" w:cstheme="minorBidi"/>
            <w:b w:val="0"/>
            <w:bCs w:val="0"/>
            <w:noProof/>
            <w:lang w:bidi="ar-SA"/>
          </w:rPr>
          <w:tab/>
        </w:r>
        <w:r w:rsidR="00467197" w:rsidRPr="00467197">
          <w:rPr>
            <w:rStyle w:val="ab"/>
            <w:b w:val="0"/>
            <w:bCs w:val="0"/>
            <w:noProof/>
            <w:lang w:val="uk-UA"/>
          </w:rPr>
          <w:t>Мета та постановка задачі</w:t>
        </w:r>
        <w:r w:rsidR="00467197" w:rsidRPr="00467197">
          <w:rPr>
            <w:b w:val="0"/>
            <w:bCs w:val="0"/>
            <w:noProof/>
            <w:webHidden/>
          </w:rPr>
          <w:tab/>
        </w:r>
        <w:r w:rsidR="00467197" w:rsidRPr="00467197">
          <w:rPr>
            <w:b w:val="0"/>
            <w:bCs w:val="0"/>
            <w:noProof/>
            <w:webHidden/>
          </w:rPr>
          <w:fldChar w:fldCharType="begin"/>
        </w:r>
        <w:r w:rsidR="00467197" w:rsidRPr="00467197">
          <w:rPr>
            <w:b w:val="0"/>
            <w:bCs w:val="0"/>
            <w:noProof/>
            <w:webHidden/>
          </w:rPr>
          <w:instrText xml:space="preserve"> PAGEREF _Toc43840814 \h </w:instrText>
        </w:r>
        <w:r w:rsidR="00467197" w:rsidRPr="00467197">
          <w:rPr>
            <w:b w:val="0"/>
            <w:bCs w:val="0"/>
            <w:noProof/>
            <w:webHidden/>
          </w:rPr>
        </w:r>
        <w:r w:rsidR="00467197" w:rsidRPr="00467197">
          <w:rPr>
            <w:b w:val="0"/>
            <w:bCs w:val="0"/>
            <w:noProof/>
            <w:webHidden/>
          </w:rPr>
          <w:fldChar w:fldCharType="separate"/>
        </w:r>
        <w:r w:rsidR="00467197" w:rsidRPr="00467197">
          <w:rPr>
            <w:b w:val="0"/>
            <w:bCs w:val="0"/>
            <w:noProof/>
            <w:webHidden/>
          </w:rPr>
          <w:t>4</w:t>
        </w:r>
        <w:r w:rsidR="00467197" w:rsidRPr="00467197">
          <w:rPr>
            <w:b w:val="0"/>
            <w:bCs w:val="0"/>
            <w:noProof/>
            <w:webHidden/>
          </w:rPr>
          <w:fldChar w:fldCharType="end"/>
        </w:r>
      </w:hyperlink>
    </w:p>
    <w:p w14:paraId="1B28F9C9" w14:textId="4F98CB9D" w:rsidR="00467197" w:rsidRPr="00467197" w:rsidRDefault="002F4621">
      <w:pPr>
        <w:pStyle w:val="21"/>
        <w:tabs>
          <w:tab w:val="left" w:pos="1282"/>
          <w:tab w:val="right" w:leader="dot" w:pos="9348"/>
        </w:tabs>
        <w:rPr>
          <w:rFonts w:asciiTheme="minorHAnsi" w:eastAsiaTheme="minorEastAsia" w:hAnsiTheme="minorHAnsi" w:cstheme="minorBidi"/>
          <w:b w:val="0"/>
          <w:bCs w:val="0"/>
          <w:i w:val="0"/>
          <w:noProof/>
          <w:sz w:val="28"/>
          <w:szCs w:val="28"/>
          <w:lang w:bidi="ar-SA"/>
        </w:rPr>
      </w:pPr>
      <w:hyperlink w:anchor="_Toc43840815" w:history="1">
        <w:r w:rsidR="00467197" w:rsidRPr="00467197">
          <w:rPr>
            <w:rStyle w:val="ab"/>
            <w:b w:val="0"/>
            <w:bCs w:val="0"/>
            <w:i w:val="0"/>
            <w:noProof/>
            <w:sz w:val="28"/>
            <w:szCs w:val="28"/>
            <w:lang w:val="uk-UA"/>
          </w:rPr>
          <w:t>1.1.</w:t>
        </w:r>
        <w:r w:rsidR="00467197" w:rsidRPr="00467197">
          <w:rPr>
            <w:rFonts w:asciiTheme="minorHAnsi" w:eastAsiaTheme="minorEastAsia" w:hAnsiTheme="minorHAnsi" w:cstheme="minorBidi"/>
            <w:b w:val="0"/>
            <w:bCs w:val="0"/>
            <w:i w:val="0"/>
            <w:noProof/>
            <w:sz w:val="28"/>
            <w:szCs w:val="28"/>
            <w:lang w:bidi="ar-SA"/>
          </w:rPr>
          <w:tab/>
        </w:r>
        <w:r w:rsidR="00467197" w:rsidRPr="00467197">
          <w:rPr>
            <w:rStyle w:val="ab"/>
            <w:b w:val="0"/>
            <w:bCs w:val="0"/>
            <w:i w:val="0"/>
            <w:noProof/>
            <w:sz w:val="28"/>
            <w:szCs w:val="28"/>
            <w:lang w:val="uk-UA"/>
          </w:rPr>
          <w:t>Мета</w:t>
        </w:r>
        <w:r w:rsidR="00467197" w:rsidRPr="00467197">
          <w:rPr>
            <w:b w:val="0"/>
            <w:bCs w:val="0"/>
            <w:i w:val="0"/>
            <w:noProof/>
            <w:webHidden/>
            <w:sz w:val="28"/>
            <w:szCs w:val="28"/>
          </w:rPr>
          <w:tab/>
        </w:r>
        <w:r w:rsidR="00467197" w:rsidRPr="00467197">
          <w:rPr>
            <w:b w:val="0"/>
            <w:bCs w:val="0"/>
            <w:i w:val="0"/>
            <w:noProof/>
            <w:webHidden/>
            <w:sz w:val="28"/>
            <w:szCs w:val="28"/>
          </w:rPr>
          <w:fldChar w:fldCharType="begin"/>
        </w:r>
        <w:r w:rsidR="00467197" w:rsidRPr="00467197">
          <w:rPr>
            <w:b w:val="0"/>
            <w:bCs w:val="0"/>
            <w:i w:val="0"/>
            <w:noProof/>
            <w:webHidden/>
            <w:sz w:val="28"/>
            <w:szCs w:val="28"/>
          </w:rPr>
          <w:instrText xml:space="preserve"> PAGEREF _Toc43840815 \h </w:instrText>
        </w:r>
        <w:r w:rsidR="00467197" w:rsidRPr="00467197">
          <w:rPr>
            <w:b w:val="0"/>
            <w:bCs w:val="0"/>
            <w:i w:val="0"/>
            <w:noProof/>
            <w:webHidden/>
            <w:sz w:val="28"/>
            <w:szCs w:val="28"/>
          </w:rPr>
        </w:r>
        <w:r w:rsidR="00467197" w:rsidRPr="00467197">
          <w:rPr>
            <w:b w:val="0"/>
            <w:bCs w:val="0"/>
            <w:i w:val="0"/>
            <w:noProof/>
            <w:webHidden/>
            <w:sz w:val="28"/>
            <w:szCs w:val="28"/>
          </w:rPr>
          <w:fldChar w:fldCharType="separate"/>
        </w:r>
        <w:r w:rsidR="00467197" w:rsidRPr="00467197">
          <w:rPr>
            <w:b w:val="0"/>
            <w:bCs w:val="0"/>
            <w:i w:val="0"/>
            <w:noProof/>
            <w:webHidden/>
            <w:sz w:val="28"/>
            <w:szCs w:val="28"/>
          </w:rPr>
          <w:t>4</w:t>
        </w:r>
        <w:r w:rsidR="00467197" w:rsidRPr="00467197">
          <w:rPr>
            <w:b w:val="0"/>
            <w:bCs w:val="0"/>
            <w:i w:val="0"/>
            <w:noProof/>
            <w:webHidden/>
            <w:sz w:val="28"/>
            <w:szCs w:val="28"/>
          </w:rPr>
          <w:fldChar w:fldCharType="end"/>
        </w:r>
      </w:hyperlink>
    </w:p>
    <w:p w14:paraId="0E034FAA" w14:textId="227563C7" w:rsidR="00467197" w:rsidRPr="00467197" w:rsidRDefault="002F4621">
      <w:pPr>
        <w:pStyle w:val="21"/>
        <w:tabs>
          <w:tab w:val="left" w:pos="1282"/>
          <w:tab w:val="right" w:leader="dot" w:pos="9348"/>
        </w:tabs>
        <w:rPr>
          <w:rFonts w:asciiTheme="minorHAnsi" w:eastAsiaTheme="minorEastAsia" w:hAnsiTheme="minorHAnsi" w:cstheme="minorBidi"/>
          <w:b w:val="0"/>
          <w:bCs w:val="0"/>
          <w:i w:val="0"/>
          <w:noProof/>
          <w:sz w:val="28"/>
          <w:szCs w:val="28"/>
          <w:lang w:bidi="ar-SA"/>
        </w:rPr>
      </w:pPr>
      <w:hyperlink w:anchor="_Toc43840816" w:history="1">
        <w:r w:rsidR="00467197" w:rsidRPr="00467197">
          <w:rPr>
            <w:rStyle w:val="ab"/>
            <w:b w:val="0"/>
            <w:bCs w:val="0"/>
            <w:i w:val="0"/>
            <w:noProof/>
            <w:sz w:val="28"/>
            <w:szCs w:val="28"/>
            <w:lang w:val="uk-UA"/>
          </w:rPr>
          <w:t>1.2.</w:t>
        </w:r>
        <w:r w:rsidR="00467197" w:rsidRPr="00467197">
          <w:rPr>
            <w:rFonts w:asciiTheme="minorHAnsi" w:eastAsiaTheme="minorEastAsia" w:hAnsiTheme="minorHAnsi" w:cstheme="minorBidi"/>
            <w:b w:val="0"/>
            <w:bCs w:val="0"/>
            <w:i w:val="0"/>
            <w:noProof/>
            <w:sz w:val="28"/>
            <w:szCs w:val="28"/>
            <w:lang w:bidi="ar-SA"/>
          </w:rPr>
          <w:tab/>
        </w:r>
        <w:r w:rsidR="00467197" w:rsidRPr="00467197">
          <w:rPr>
            <w:rStyle w:val="ab"/>
            <w:b w:val="0"/>
            <w:bCs w:val="0"/>
            <w:i w:val="0"/>
            <w:noProof/>
            <w:sz w:val="28"/>
            <w:szCs w:val="28"/>
            <w:lang w:val="uk-UA"/>
          </w:rPr>
          <w:t>Постановка задачі</w:t>
        </w:r>
        <w:r w:rsidR="00467197" w:rsidRPr="00467197">
          <w:rPr>
            <w:b w:val="0"/>
            <w:bCs w:val="0"/>
            <w:i w:val="0"/>
            <w:noProof/>
            <w:webHidden/>
            <w:sz w:val="28"/>
            <w:szCs w:val="28"/>
          </w:rPr>
          <w:tab/>
        </w:r>
        <w:r w:rsidR="00467197" w:rsidRPr="00467197">
          <w:rPr>
            <w:b w:val="0"/>
            <w:bCs w:val="0"/>
            <w:i w:val="0"/>
            <w:noProof/>
            <w:webHidden/>
            <w:sz w:val="28"/>
            <w:szCs w:val="28"/>
          </w:rPr>
          <w:fldChar w:fldCharType="begin"/>
        </w:r>
        <w:r w:rsidR="00467197" w:rsidRPr="00467197">
          <w:rPr>
            <w:b w:val="0"/>
            <w:bCs w:val="0"/>
            <w:i w:val="0"/>
            <w:noProof/>
            <w:webHidden/>
            <w:sz w:val="28"/>
            <w:szCs w:val="28"/>
          </w:rPr>
          <w:instrText xml:space="preserve"> PAGEREF _Toc43840816 \h </w:instrText>
        </w:r>
        <w:r w:rsidR="00467197" w:rsidRPr="00467197">
          <w:rPr>
            <w:b w:val="0"/>
            <w:bCs w:val="0"/>
            <w:i w:val="0"/>
            <w:noProof/>
            <w:webHidden/>
            <w:sz w:val="28"/>
            <w:szCs w:val="28"/>
          </w:rPr>
        </w:r>
        <w:r w:rsidR="00467197" w:rsidRPr="00467197">
          <w:rPr>
            <w:b w:val="0"/>
            <w:bCs w:val="0"/>
            <w:i w:val="0"/>
            <w:noProof/>
            <w:webHidden/>
            <w:sz w:val="28"/>
            <w:szCs w:val="28"/>
          </w:rPr>
          <w:fldChar w:fldCharType="separate"/>
        </w:r>
        <w:r w:rsidR="00467197" w:rsidRPr="00467197">
          <w:rPr>
            <w:b w:val="0"/>
            <w:bCs w:val="0"/>
            <w:i w:val="0"/>
            <w:noProof/>
            <w:webHidden/>
            <w:sz w:val="28"/>
            <w:szCs w:val="28"/>
          </w:rPr>
          <w:t>4</w:t>
        </w:r>
        <w:r w:rsidR="00467197" w:rsidRPr="00467197">
          <w:rPr>
            <w:b w:val="0"/>
            <w:bCs w:val="0"/>
            <w:i w:val="0"/>
            <w:noProof/>
            <w:webHidden/>
            <w:sz w:val="28"/>
            <w:szCs w:val="28"/>
          </w:rPr>
          <w:fldChar w:fldCharType="end"/>
        </w:r>
      </w:hyperlink>
    </w:p>
    <w:p w14:paraId="3013F6B7" w14:textId="619BE0B5" w:rsidR="00467197" w:rsidRPr="00467197" w:rsidRDefault="002F4621">
      <w:pPr>
        <w:pStyle w:val="11"/>
        <w:tabs>
          <w:tab w:val="left" w:pos="1282"/>
          <w:tab w:val="right" w:leader="dot" w:pos="9348"/>
        </w:tabs>
        <w:rPr>
          <w:rFonts w:asciiTheme="minorHAnsi" w:eastAsiaTheme="minorEastAsia" w:hAnsiTheme="minorHAnsi" w:cstheme="minorBidi"/>
          <w:b w:val="0"/>
          <w:bCs w:val="0"/>
          <w:noProof/>
          <w:lang w:bidi="ar-SA"/>
        </w:rPr>
      </w:pPr>
      <w:hyperlink w:anchor="_Toc43840817" w:history="1">
        <w:r w:rsidR="00467197" w:rsidRPr="00467197">
          <w:rPr>
            <w:rStyle w:val="ab"/>
            <w:b w:val="0"/>
            <w:bCs w:val="0"/>
            <w:noProof/>
            <w:lang w:val="en-US"/>
          </w:rPr>
          <w:t>2.</w:t>
        </w:r>
        <w:r w:rsidR="00467197" w:rsidRPr="00467197">
          <w:rPr>
            <w:rFonts w:asciiTheme="minorHAnsi" w:eastAsiaTheme="minorEastAsia" w:hAnsiTheme="minorHAnsi" w:cstheme="minorBidi"/>
            <w:b w:val="0"/>
            <w:bCs w:val="0"/>
            <w:noProof/>
            <w:lang w:bidi="ar-SA"/>
          </w:rPr>
          <w:tab/>
        </w:r>
        <w:r w:rsidR="00467197" w:rsidRPr="00467197">
          <w:rPr>
            <w:rStyle w:val="ab"/>
            <w:b w:val="0"/>
            <w:bCs w:val="0"/>
            <w:noProof/>
            <w:lang w:val="uk-UA"/>
          </w:rPr>
          <w:t>Теоретична частина</w:t>
        </w:r>
        <w:r w:rsidR="00467197" w:rsidRPr="00467197">
          <w:rPr>
            <w:b w:val="0"/>
            <w:bCs w:val="0"/>
            <w:noProof/>
            <w:webHidden/>
          </w:rPr>
          <w:tab/>
        </w:r>
        <w:r w:rsidR="00467197" w:rsidRPr="00467197">
          <w:rPr>
            <w:b w:val="0"/>
            <w:bCs w:val="0"/>
            <w:noProof/>
            <w:webHidden/>
          </w:rPr>
          <w:fldChar w:fldCharType="begin"/>
        </w:r>
        <w:r w:rsidR="00467197" w:rsidRPr="00467197">
          <w:rPr>
            <w:b w:val="0"/>
            <w:bCs w:val="0"/>
            <w:noProof/>
            <w:webHidden/>
          </w:rPr>
          <w:instrText xml:space="preserve"> PAGEREF _Toc43840817 \h </w:instrText>
        </w:r>
        <w:r w:rsidR="00467197" w:rsidRPr="00467197">
          <w:rPr>
            <w:b w:val="0"/>
            <w:bCs w:val="0"/>
            <w:noProof/>
            <w:webHidden/>
          </w:rPr>
        </w:r>
        <w:r w:rsidR="00467197" w:rsidRPr="00467197">
          <w:rPr>
            <w:b w:val="0"/>
            <w:bCs w:val="0"/>
            <w:noProof/>
            <w:webHidden/>
          </w:rPr>
          <w:fldChar w:fldCharType="separate"/>
        </w:r>
        <w:r w:rsidR="00467197" w:rsidRPr="00467197">
          <w:rPr>
            <w:b w:val="0"/>
            <w:bCs w:val="0"/>
            <w:noProof/>
            <w:webHidden/>
          </w:rPr>
          <w:t>6</w:t>
        </w:r>
        <w:r w:rsidR="00467197" w:rsidRPr="00467197">
          <w:rPr>
            <w:b w:val="0"/>
            <w:bCs w:val="0"/>
            <w:noProof/>
            <w:webHidden/>
          </w:rPr>
          <w:fldChar w:fldCharType="end"/>
        </w:r>
      </w:hyperlink>
    </w:p>
    <w:p w14:paraId="08EC88AD" w14:textId="41253996" w:rsidR="00467197" w:rsidRPr="00467197" w:rsidRDefault="002F4621">
      <w:pPr>
        <w:pStyle w:val="11"/>
        <w:tabs>
          <w:tab w:val="left" w:pos="1282"/>
          <w:tab w:val="right" w:leader="dot" w:pos="9348"/>
        </w:tabs>
        <w:rPr>
          <w:rFonts w:asciiTheme="minorHAnsi" w:eastAsiaTheme="minorEastAsia" w:hAnsiTheme="minorHAnsi" w:cstheme="minorBidi"/>
          <w:b w:val="0"/>
          <w:bCs w:val="0"/>
          <w:noProof/>
          <w:lang w:bidi="ar-SA"/>
        </w:rPr>
      </w:pPr>
      <w:hyperlink w:anchor="_Toc43840818" w:history="1">
        <w:r w:rsidR="00467197" w:rsidRPr="00467197">
          <w:rPr>
            <w:rStyle w:val="ab"/>
            <w:b w:val="0"/>
            <w:bCs w:val="0"/>
            <w:noProof/>
            <w:lang w:val="en-US"/>
          </w:rPr>
          <w:t>3.</w:t>
        </w:r>
        <w:r w:rsidR="00467197" w:rsidRPr="00467197">
          <w:rPr>
            <w:rFonts w:asciiTheme="minorHAnsi" w:eastAsiaTheme="minorEastAsia" w:hAnsiTheme="minorHAnsi" w:cstheme="minorBidi"/>
            <w:b w:val="0"/>
            <w:bCs w:val="0"/>
            <w:noProof/>
            <w:lang w:bidi="ar-SA"/>
          </w:rPr>
          <w:tab/>
        </w:r>
        <w:r w:rsidR="00467197" w:rsidRPr="00467197">
          <w:rPr>
            <w:rStyle w:val="ab"/>
            <w:b w:val="0"/>
            <w:bCs w:val="0"/>
            <w:noProof/>
            <w:lang w:val="uk-UA"/>
          </w:rPr>
          <w:t>Практична частина</w:t>
        </w:r>
        <w:r w:rsidR="00467197" w:rsidRPr="00467197">
          <w:rPr>
            <w:b w:val="0"/>
            <w:bCs w:val="0"/>
            <w:noProof/>
            <w:webHidden/>
          </w:rPr>
          <w:tab/>
        </w:r>
        <w:r w:rsidR="00467197" w:rsidRPr="00467197">
          <w:rPr>
            <w:b w:val="0"/>
            <w:bCs w:val="0"/>
            <w:noProof/>
            <w:webHidden/>
          </w:rPr>
          <w:fldChar w:fldCharType="begin"/>
        </w:r>
        <w:r w:rsidR="00467197" w:rsidRPr="00467197">
          <w:rPr>
            <w:b w:val="0"/>
            <w:bCs w:val="0"/>
            <w:noProof/>
            <w:webHidden/>
          </w:rPr>
          <w:instrText xml:space="preserve"> PAGEREF _Toc43840818 \h </w:instrText>
        </w:r>
        <w:r w:rsidR="00467197" w:rsidRPr="00467197">
          <w:rPr>
            <w:b w:val="0"/>
            <w:bCs w:val="0"/>
            <w:noProof/>
            <w:webHidden/>
          </w:rPr>
        </w:r>
        <w:r w:rsidR="00467197" w:rsidRPr="00467197">
          <w:rPr>
            <w:b w:val="0"/>
            <w:bCs w:val="0"/>
            <w:noProof/>
            <w:webHidden/>
          </w:rPr>
          <w:fldChar w:fldCharType="separate"/>
        </w:r>
        <w:r w:rsidR="00467197" w:rsidRPr="00467197">
          <w:rPr>
            <w:b w:val="0"/>
            <w:bCs w:val="0"/>
            <w:noProof/>
            <w:webHidden/>
          </w:rPr>
          <w:t>8</w:t>
        </w:r>
        <w:r w:rsidR="00467197" w:rsidRPr="00467197">
          <w:rPr>
            <w:b w:val="0"/>
            <w:bCs w:val="0"/>
            <w:noProof/>
            <w:webHidden/>
          </w:rPr>
          <w:fldChar w:fldCharType="end"/>
        </w:r>
      </w:hyperlink>
    </w:p>
    <w:p w14:paraId="7543FF2E" w14:textId="5E6AEB67" w:rsidR="00467197" w:rsidRPr="00467197" w:rsidRDefault="002F4621">
      <w:pPr>
        <w:pStyle w:val="21"/>
        <w:tabs>
          <w:tab w:val="left" w:pos="1282"/>
          <w:tab w:val="right" w:leader="dot" w:pos="9348"/>
        </w:tabs>
        <w:rPr>
          <w:rFonts w:asciiTheme="minorHAnsi" w:eastAsiaTheme="minorEastAsia" w:hAnsiTheme="minorHAnsi" w:cstheme="minorBidi"/>
          <w:b w:val="0"/>
          <w:bCs w:val="0"/>
          <w:i w:val="0"/>
          <w:noProof/>
          <w:sz w:val="28"/>
          <w:szCs w:val="28"/>
          <w:lang w:bidi="ar-SA"/>
        </w:rPr>
      </w:pPr>
      <w:hyperlink w:anchor="_Toc43840819" w:history="1">
        <w:r w:rsidR="00467197" w:rsidRPr="00467197">
          <w:rPr>
            <w:rStyle w:val="ab"/>
            <w:b w:val="0"/>
            <w:bCs w:val="0"/>
            <w:i w:val="0"/>
            <w:noProof/>
            <w:sz w:val="28"/>
            <w:szCs w:val="28"/>
            <w:lang w:val="uk-UA"/>
          </w:rPr>
          <w:t>3.1.</w:t>
        </w:r>
        <w:r w:rsidR="00467197" w:rsidRPr="00467197">
          <w:rPr>
            <w:rFonts w:asciiTheme="minorHAnsi" w:eastAsiaTheme="minorEastAsia" w:hAnsiTheme="minorHAnsi" w:cstheme="minorBidi"/>
            <w:b w:val="0"/>
            <w:bCs w:val="0"/>
            <w:i w:val="0"/>
            <w:noProof/>
            <w:sz w:val="28"/>
            <w:szCs w:val="28"/>
            <w:lang w:bidi="ar-SA"/>
          </w:rPr>
          <w:tab/>
        </w:r>
        <w:r w:rsidR="00467197" w:rsidRPr="00467197">
          <w:rPr>
            <w:rStyle w:val="ab"/>
            <w:b w:val="0"/>
            <w:bCs w:val="0"/>
            <w:i w:val="0"/>
            <w:noProof/>
            <w:sz w:val="28"/>
            <w:szCs w:val="28"/>
            <w:lang w:val="uk-UA"/>
          </w:rPr>
          <w:t>Опис класів проекту</w:t>
        </w:r>
        <w:r w:rsidR="00467197" w:rsidRPr="00467197">
          <w:rPr>
            <w:b w:val="0"/>
            <w:bCs w:val="0"/>
            <w:i w:val="0"/>
            <w:noProof/>
            <w:webHidden/>
            <w:sz w:val="28"/>
            <w:szCs w:val="28"/>
          </w:rPr>
          <w:tab/>
        </w:r>
        <w:r w:rsidR="00467197" w:rsidRPr="00467197">
          <w:rPr>
            <w:b w:val="0"/>
            <w:bCs w:val="0"/>
            <w:i w:val="0"/>
            <w:noProof/>
            <w:webHidden/>
            <w:sz w:val="28"/>
            <w:szCs w:val="28"/>
          </w:rPr>
          <w:fldChar w:fldCharType="begin"/>
        </w:r>
        <w:r w:rsidR="00467197" w:rsidRPr="00467197">
          <w:rPr>
            <w:b w:val="0"/>
            <w:bCs w:val="0"/>
            <w:i w:val="0"/>
            <w:noProof/>
            <w:webHidden/>
            <w:sz w:val="28"/>
            <w:szCs w:val="28"/>
          </w:rPr>
          <w:instrText xml:space="preserve"> PAGEREF _Toc43840819 \h </w:instrText>
        </w:r>
        <w:r w:rsidR="00467197" w:rsidRPr="00467197">
          <w:rPr>
            <w:b w:val="0"/>
            <w:bCs w:val="0"/>
            <w:i w:val="0"/>
            <w:noProof/>
            <w:webHidden/>
            <w:sz w:val="28"/>
            <w:szCs w:val="28"/>
          </w:rPr>
        </w:r>
        <w:r w:rsidR="00467197" w:rsidRPr="00467197">
          <w:rPr>
            <w:b w:val="0"/>
            <w:bCs w:val="0"/>
            <w:i w:val="0"/>
            <w:noProof/>
            <w:webHidden/>
            <w:sz w:val="28"/>
            <w:szCs w:val="28"/>
          </w:rPr>
          <w:fldChar w:fldCharType="separate"/>
        </w:r>
        <w:r w:rsidR="00467197" w:rsidRPr="00467197">
          <w:rPr>
            <w:b w:val="0"/>
            <w:bCs w:val="0"/>
            <w:i w:val="0"/>
            <w:noProof/>
            <w:webHidden/>
            <w:sz w:val="28"/>
            <w:szCs w:val="28"/>
          </w:rPr>
          <w:t>8</w:t>
        </w:r>
        <w:r w:rsidR="00467197" w:rsidRPr="00467197">
          <w:rPr>
            <w:b w:val="0"/>
            <w:bCs w:val="0"/>
            <w:i w:val="0"/>
            <w:noProof/>
            <w:webHidden/>
            <w:sz w:val="28"/>
            <w:szCs w:val="28"/>
          </w:rPr>
          <w:fldChar w:fldCharType="end"/>
        </w:r>
      </w:hyperlink>
    </w:p>
    <w:p w14:paraId="4CA1799A" w14:textId="0EE98F0A" w:rsidR="00467197" w:rsidRPr="00467197" w:rsidRDefault="002F4621">
      <w:pPr>
        <w:pStyle w:val="21"/>
        <w:tabs>
          <w:tab w:val="left" w:pos="1282"/>
          <w:tab w:val="right" w:leader="dot" w:pos="9348"/>
        </w:tabs>
        <w:rPr>
          <w:rFonts w:asciiTheme="minorHAnsi" w:eastAsiaTheme="minorEastAsia" w:hAnsiTheme="minorHAnsi" w:cstheme="minorBidi"/>
          <w:b w:val="0"/>
          <w:bCs w:val="0"/>
          <w:i w:val="0"/>
          <w:noProof/>
          <w:sz w:val="28"/>
          <w:szCs w:val="28"/>
          <w:lang w:bidi="ar-SA"/>
        </w:rPr>
      </w:pPr>
      <w:hyperlink w:anchor="_Toc43840820" w:history="1">
        <w:r w:rsidR="00467197" w:rsidRPr="00467197">
          <w:rPr>
            <w:rStyle w:val="ab"/>
            <w:b w:val="0"/>
            <w:bCs w:val="0"/>
            <w:i w:val="0"/>
            <w:noProof/>
            <w:sz w:val="28"/>
            <w:szCs w:val="28"/>
            <w:lang w:val="uk-UA"/>
          </w:rPr>
          <w:t>3.2.</w:t>
        </w:r>
        <w:r w:rsidR="00467197" w:rsidRPr="00467197">
          <w:rPr>
            <w:rFonts w:asciiTheme="minorHAnsi" w:eastAsiaTheme="minorEastAsia" w:hAnsiTheme="minorHAnsi" w:cstheme="minorBidi"/>
            <w:b w:val="0"/>
            <w:bCs w:val="0"/>
            <w:i w:val="0"/>
            <w:noProof/>
            <w:sz w:val="28"/>
            <w:szCs w:val="28"/>
            <w:lang w:bidi="ar-SA"/>
          </w:rPr>
          <w:tab/>
        </w:r>
        <w:r w:rsidR="00467197" w:rsidRPr="00467197">
          <w:rPr>
            <w:rStyle w:val="ab"/>
            <w:b w:val="0"/>
            <w:bCs w:val="0"/>
            <w:i w:val="0"/>
            <w:noProof/>
            <w:sz w:val="28"/>
            <w:szCs w:val="28"/>
            <w:lang w:val="uk-UA"/>
          </w:rPr>
          <w:t>Таблиці полів класів</w:t>
        </w:r>
        <w:r w:rsidR="00467197" w:rsidRPr="00467197">
          <w:rPr>
            <w:b w:val="0"/>
            <w:bCs w:val="0"/>
            <w:i w:val="0"/>
            <w:noProof/>
            <w:webHidden/>
            <w:sz w:val="28"/>
            <w:szCs w:val="28"/>
          </w:rPr>
          <w:tab/>
        </w:r>
        <w:r w:rsidR="00467197" w:rsidRPr="00467197">
          <w:rPr>
            <w:b w:val="0"/>
            <w:bCs w:val="0"/>
            <w:i w:val="0"/>
            <w:noProof/>
            <w:webHidden/>
            <w:sz w:val="28"/>
            <w:szCs w:val="28"/>
          </w:rPr>
          <w:fldChar w:fldCharType="begin"/>
        </w:r>
        <w:r w:rsidR="00467197" w:rsidRPr="00467197">
          <w:rPr>
            <w:b w:val="0"/>
            <w:bCs w:val="0"/>
            <w:i w:val="0"/>
            <w:noProof/>
            <w:webHidden/>
            <w:sz w:val="28"/>
            <w:szCs w:val="28"/>
          </w:rPr>
          <w:instrText xml:space="preserve"> PAGEREF _Toc43840820 \h </w:instrText>
        </w:r>
        <w:r w:rsidR="00467197" w:rsidRPr="00467197">
          <w:rPr>
            <w:b w:val="0"/>
            <w:bCs w:val="0"/>
            <w:i w:val="0"/>
            <w:noProof/>
            <w:webHidden/>
            <w:sz w:val="28"/>
            <w:szCs w:val="28"/>
          </w:rPr>
        </w:r>
        <w:r w:rsidR="00467197" w:rsidRPr="00467197">
          <w:rPr>
            <w:b w:val="0"/>
            <w:bCs w:val="0"/>
            <w:i w:val="0"/>
            <w:noProof/>
            <w:webHidden/>
            <w:sz w:val="28"/>
            <w:szCs w:val="28"/>
          </w:rPr>
          <w:fldChar w:fldCharType="separate"/>
        </w:r>
        <w:r w:rsidR="00467197" w:rsidRPr="00467197">
          <w:rPr>
            <w:b w:val="0"/>
            <w:bCs w:val="0"/>
            <w:i w:val="0"/>
            <w:noProof/>
            <w:webHidden/>
            <w:sz w:val="28"/>
            <w:szCs w:val="28"/>
          </w:rPr>
          <w:t>9</w:t>
        </w:r>
        <w:r w:rsidR="00467197" w:rsidRPr="00467197">
          <w:rPr>
            <w:b w:val="0"/>
            <w:bCs w:val="0"/>
            <w:i w:val="0"/>
            <w:noProof/>
            <w:webHidden/>
            <w:sz w:val="28"/>
            <w:szCs w:val="28"/>
          </w:rPr>
          <w:fldChar w:fldCharType="end"/>
        </w:r>
      </w:hyperlink>
    </w:p>
    <w:p w14:paraId="69C2E661" w14:textId="5EE27BCD" w:rsidR="00467197" w:rsidRPr="00467197" w:rsidRDefault="002F4621">
      <w:pPr>
        <w:pStyle w:val="21"/>
        <w:tabs>
          <w:tab w:val="left" w:pos="1282"/>
          <w:tab w:val="right" w:leader="dot" w:pos="9348"/>
        </w:tabs>
        <w:rPr>
          <w:rFonts w:asciiTheme="minorHAnsi" w:eastAsiaTheme="minorEastAsia" w:hAnsiTheme="minorHAnsi" w:cstheme="minorBidi"/>
          <w:b w:val="0"/>
          <w:bCs w:val="0"/>
          <w:i w:val="0"/>
          <w:noProof/>
          <w:sz w:val="28"/>
          <w:szCs w:val="28"/>
          <w:lang w:bidi="ar-SA"/>
        </w:rPr>
      </w:pPr>
      <w:hyperlink w:anchor="_Toc43840821" w:history="1">
        <w:r w:rsidR="00467197" w:rsidRPr="00467197">
          <w:rPr>
            <w:rStyle w:val="ab"/>
            <w:rFonts w:eastAsiaTheme="minorHAnsi"/>
            <w:b w:val="0"/>
            <w:bCs w:val="0"/>
            <w:i w:val="0"/>
            <w:noProof/>
            <w:sz w:val="28"/>
            <w:szCs w:val="28"/>
            <w:lang w:val="uk-UA" w:eastAsia="en-US"/>
          </w:rPr>
          <w:t>3.3.</w:t>
        </w:r>
        <w:r w:rsidR="00467197" w:rsidRPr="00467197">
          <w:rPr>
            <w:rFonts w:asciiTheme="minorHAnsi" w:eastAsiaTheme="minorEastAsia" w:hAnsiTheme="minorHAnsi" w:cstheme="minorBidi"/>
            <w:b w:val="0"/>
            <w:bCs w:val="0"/>
            <w:i w:val="0"/>
            <w:noProof/>
            <w:sz w:val="28"/>
            <w:szCs w:val="28"/>
            <w:lang w:bidi="ar-SA"/>
          </w:rPr>
          <w:tab/>
        </w:r>
        <w:r w:rsidR="00467197" w:rsidRPr="00467197">
          <w:rPr>
            <w:rStyle w:val="ab"/>
            <w:b w:val="0"/>
            <w:bCs w:val="0"/>
            <w:i w:val="0"/>
            <w:noProof/>
            <w:sz w:val="28"/>
            <w:szCs w:val="28"/>
            <w:lang w:val="uk-UA"/>
          </w:rPr>
          <w:t>Методи класів</w:t>
        </w:r>
        <w:r w:rsidR="00467197" w:rsidRPr="00467197">
          <w:rPr>
            <w:b w:val="0"/>
            <w:bCs w:val="0"/>
            <w:i w:val="0"/>
            <w:noProof/>
            <w:webHidden/>
            <w:sz w:val="28"/>
            <w:szCs w:val="28"/>
          </w:rPr>
          <w:tab/>
        </w:r>
        <w:r w:rsidR="00467197" w:rsidRPr="00467197">
          <w:rPr>
            <w:b w:val="0"/>
            <w:bCs w:val="0"/>
            <w:i w:val="0"/>
            <w:noProof/>
            <w:webHidden/>
            <w:sz w:val="28"/>
            <w:szCs w:val="28"/>
          </w:rPr>
          <w:fldChar w:fldCharType="begin"/>
        </w:r>
        <w:r w:rsidR="00467197" w:rsidRPr="00467197">
          <w:rPr>
            <w:b w:val="0"/>
            <w:bCs w:val="0"/>
            <w:i w:val="0"/>
            <w:noProof/>
            <w:webHidden/>
            <w:sz w:val="28"/>
            <w:szCs w:val="28"/>
          </w:rPr>
          <w:instrText xml:space="preserve"> PAGEREF _Toc43840821 \h </w:instrText>
        </w:r>
        <w:r w:rsidR="00467197" w:rsidRPr="00467197">
          <w:rPr>
            <w:b w:val="0"/>
            <w:bCs w:val="0"/>
            <w:i w:val="0"/>
            <w:noProof/>
            <w:webHidden/>
            <w:sz w:val="28"/>
            <w:szCs w:val="28"/>
          </w:rPr>
        </w:r>
        <w:r w:rsidR="00467197" w:rsidRPr="00467197">
          <w:rPr>
            <w:b w:val="0"/>
            <w:bCs w:val="0"/>
            <w:i w:val="0"/>
            <w:noProof/>
            <w:webHidden/>
            <w:sz w:val="28"/>
            <w:szCs w:val="28"/>
          </w:rPr>
          <w:fldChar w:fldCharType="separate"/>
        </w:r>
        <w:r w:rsidR="00467197" w:rsidRPr="00467197">
          <w:rPr>
            <w:b w:val="0"/>
            <w:bCs w:val="0"/>
            <w:i w:val="0"/>
            <w:noProof/>
            <w:webHidden/>
            <w:sz w:val="28"/>
            <w:szCs w:val="28"/>
          </w:rPr>
          <w:t>10</w:t>
        </w:r>
        <w:r w:rsidR="00467197" w:rsidRPr="00467197">
          <w:rPr>
            <w:b w:val="0"/>
            <w:bCs w:val="0"/>
            <w:i w:val="0"/>
            <w:noProof/>
            <w:webHidden/>
            <w:sz w:val="28"/>
            <w:szCs w:val="28"/>
          </w:rPr>
          <w:fldChar w:fldCharType="end"/>
        </w:r>
      </w:hyperlink>
    </w:p>
    <w:p w14:paraId="750D047B" w14:textId="6CB8BA88" w:rsidR="00467197" w:rsidRPr="00467197" w:rsidRDefault="002F4621">
      <w:pPr>
        <w:pStyle w:val="11"/>
        <w:tabs>
          <w:tab w:val="left" w:pos="1282"/>
          <w:tab w:val="right" w:leader="dot" w:pos="9348"/>
        </w:tabs>
        <w:rPr>
          <w:rFonts w:asciiTheme="minorHAnsi" w:eastAsiaTheme="minorEastAsia" w:hAnsiTheme="minorHAnsi" w:cstheme="minorBidi"/>
          <w:b w:val="0"/>
          <w:bCs w:val="0"/>
          <w:noProof/>
          <w:lang w:bidi="ar-SA"/>
        </w:rPr>
      </w:pPr>
      <w:hyperlink w:anchor="_Toc43840822" w:history="1">
        <w:r w:rsidR="00467197" w:rsidRPr="00467197">
          <w:rPr>
            <w:rStyle w:val="ab"/>
            <w:rFonts w:eastAsiaTheme="minorHAnsi"/>
            <w:b w:val="0"/>
            <w:bCs w:val="0"/>
            <w:noProof/>
            <w:lang w:val="uk-UA" w:eastAsia="en-US"/>
          </w:rPr>
          <w:t>4.</w:t>
        </w:r>
        <w:r w:rsidR="00467197" w:rsidRPr="00467197">
          <w:rPr>
            <w:rFonts w:asciiTheme="minorHAnsi" w:eastAsiaTheme="minorEastAsia" w:hAnsiTheme="minorHAnsi" w:cstheme="minorBidi"/>
            <w:b w:val="0"/>
            <w:bCs w:val="0"/>
            <w:noProof/>
            <w:lang w:bidi="ar-SA"/>
          </w:rPr>
          <w:tab/>
        </w:r>
        <w:r w:rsidR="00467197" w:rsidRPr="00467197">
          <w:rPr>
            <w:rStyle w:val="ab"/>
            <w:rFonts w:eastAsiaTheme="minorHAnsi"/>
            <w:b w:val="0"/>
            <w:bCs w:val="0"/>
            <w:noProof/>
            <w:lang w:val="uk-UA" w:eastAsia="en-US"/>
          </w:rPr>
          <w:t>Приклад роботи програми</w:t>
        </w:r>
        <w:r w:rsidR="00467197" w:rsidRPr="00467197">
          <w:rPr>
            <w:b w:val="0"/>
            <w:bCs w:val="0"/>
            <w:noProof/>
            <w:webHidden/>
          </w:rPr>
          <w:tab/>
        </w:r>
        <w:r w:rsidR="00467197" w:rsidRPr="00467197">
          <w:rPr>
            <w:b w:val="0"/>
            <w:bCs w:val="0"/>
            <w:noProof/>
            <w:webHidden/>
          </w:rPr>
          <w:fldChar w:fldCharType="begin"/>
        </w:r>
        <w:r w:rsidR="00467197" w:rsidRPr="00467197">
          <w:rPr>
            <w:b w:val="0"/>
            <w:bCs w:val="0"/>
            <w:noProof/>
            <w:webHidden/>
          </w:rPr>
          <w:instrText xml:space="preserve"> PAGEREF _Toc43840822 \h </w:instrText>
        </w:r>
        <w:r w:rsidR="00467197" w:rsidRPr="00467197">
          <w:rPr>
            <w:b w:val="0"/>
            <w:bCs w:val="0"/>
            <w:noProof/>
            <w:webHidden/>
          </w:rPr>
        </w:r>
        <w:r w:rsidR="00467197" w:rsidRPr="00467197">
          <w:rPr>
            <w:b w:val="0"/>
            <w:bCs w:val="0"/>
            <w:noProof/>
            <w:webHidden/>
          </w:rPr>
          <w:fldChar w:fldCharType="separate"/>
        </w:r>
        <w:r w:rsidR="00467197" w:rsidRPr="00467197">
          <w:rPr>
            <w:b w:val="0"/>
            <w:bCs w:val="0"/>
            <w:noProof/>
            <w:webHidden/>
          </w:rPr>
          <w:t>11</w:t>
        </w:r>
        <w:r w:rsidR="00467197" w:rsidRPr="00467197">
          <w:rPr>
            <w:b w:val="0"/>
            <w:bCs w:val="0"/>
            <w:noProof/>
            <w:webHidden/>
          </w:rPr>
          <w:fldChar w:fldCharType="end"/>
        </w:r>
      </w:hyperlink>
    </w:p>
    <w:p w14:paraId="0F71DC72" w14:textId="6F40C28D" w:rsidR="00467197" w:rsidRPr="00467197" w:rsidRDefault="002F4621">
      <w:pPr>
        <w:pStyle w:val="11"/>
        <w:tabs>
          <w:tab w:val="right" w:leader="dot" w:pos="9348"/>
        </w:tabs>
        <w:rPr>
          <w:rFonts w:asciiTheme="minorHAnsi" w:eastAsiaTheme="minorEastAsia" w:hAnsiTheme="minorHAnsi" w:cstheme="minorBidi"/>
          <w:b w:val="0"/>
          <w:bCs w:val="0"/>
          <w:noProof/>
          <w:lang w:bidi="ar-SA"/>
        </w:rPr>
      </w:pPr>
      <w:hyperlink w:anchor="_Toc43840823" w:history="1">
        <w:r w:rsidR="00467197">
          <w:rPr>
            <w:rStyle w:val="ab"/>
            <w:b w:val="0"/>
            <w:bCs w:val="0"/>
            <w:noProof/>
            <w:lang w:val="uk-UA"/>
          </w:rPr>
          <w:t>В</w:t>
        </w:r>
        <w:r w:rsidR="00467197" w:rsidRPr="00467197">
          <w:rPr>
            <w:rStyle w:val="ab"/>
            <w:b w:val="0"/>
            <w:bCs w:val="0"/>
            <w:noProof/>
            <w:lang w:val="uk-UA"/>
          </w:rPr>
          <w:t>исновки</w:t>
        </w:r>
        <w:r w:rsidR="00467197" w:rsidRPr="00467197">
          <w:rPr>
            <w:b w:val="0"/>
            <w:bCs w:val="0"/>
            <w:noProof/>
            <w:webHidden/>
          </w:rPr>
          <w:tab/>
        </w:r>
        <w:r w:rsidR="00467197" w:rsidRPr="00467197">
          <w:rPr>
            <w:b w:val="0"/>
            <w:bCs w:val="0"/>
            <w:noProof/>
            <w:webHidden/>
          </w:rPr>
          <w:fldChar w:fldCharType="begin"/>
        </w:r>
        <w:r w:rsidR="00467197" w:rsidRPr="00467197">
          <w:rPr>
            <w:b w:val="0"/>
            <w:bCs w:val="0"/>
            <w:noProof/>
            <w:webHidden/>
          </w:rPr>
          <w:instrText xml:space="preserve"> PAGEREF _Toc43840823 \h </w:instrText>
        </w:r>
        <w:r w:rsidR="00467197" w:rsidRPr="00467197">
          <w:rPr>
            <w:b w:val="0"/>
            <w:bCs w:val="0"/>
            <w:noProof/>
            <w:webHidden/>
          </w:rPr>
        </w:r>
        <w:r w:rsidR="00467197" w:rsidRPr="00467197">
          <w:rPr>
            <w:b w:val="0"/>
            <w:bCs w:val="0"/>
            <w:noProof/>
            <w:webHidden/>
          </w:rPr>
          <w:fldChar w:fldCharType="separate"/>
        </w:r>
        <w:r w:rsidR="00467197" w:rsidRPr="00467197">
          <w:rPr>
            <w:b w:val="0"/>
            <w:bCs w:val="0"/>
            <w:noProof/>
            <w:webHidden/>
          </w:rPr>
          <w:t>15</w:t>
        </w:r>
        <w:r w:rsidR="00467197" w:rsidRPr="00467197">
          <w:rPr>
            <w:b w:val="0"/>
            <w:bCs w:val="0"/>
            <w:noProof/>
            <w:webHidden/>
          </w:rPr>
          <w:fldChar w:fldCharType="end"/>
        </w:r>
      </w:hyperlink>
    </w:p>
    <w:p w14:paraId="1E22BB56" w14:textId="6ED77234" w:rsidR="00467197" w:rsidRPr="00467197" w:rsidRDefault="002F4621">
      <w:pPr>
        <w:pStyle w:val="11"/>
        <w:tabs>
          <w:tab w:val="right" w:leader="dot" w:pos="9348"/>
        </w:tabs>
        <w:rPr>
          <w:rFonts w:asciiTheme="minorHAnsi" w:eastAsiaTheme="minorEastAsia" w:hAnsiTheme="minorHAnsi" w:cstheme="minorBidi"/>
          <w:b w:val="0"/>
          <w:bCs w:val="0"/>
          <w:noProof/>
          <w:lang w:bidi="ar-SA"/>
        </w:rPr>
      </w:pPr>
      <w:hyperlink w:anchor="_Toc43840824" w:history="1">
        <w:r w:rsidR="00467197">
          <w:rPr>
            <w:rStyle w:val="ab"/>
            <w:b w:val="0"/>
            <w:bCs w:val="0"/>
            <w:noProof/>
            <w:lang w:val="uk-UA"/>
          </w:rPr>
          <w:t>Л</w:t>
        </w:r>
        <w:r w:rsidR="00467197" w:rsidRPr="00467197">
          <w:rPr>
            <w:rStyle w:val="ab"/>
            <w:b w:val="0"/>
            <w:bCs w:val="0"/>
            <w:noProof/>
            <w:lang w:val="uk-UA"/>
          </w:rPr>
          <w:t>ітература</w:t>
        </w:r>
        <w:r w:rsidR="00467197" w:rsidRPr="00467197">
          <w:rPr>
            <w:b w:val="0"/>
            <w:bCs w:val="0"/>
            <w:noProof/>
            <w:webHidden/>
          </w:rPr>
          <w:tab/>
        </w:r>
        <w:r w:rsidR="00467197" w:rsidRPr="00467197">
          <w:rPr>
            <w:b w:val="0"/>
            <w:bCs w:val="0"/>
            <w:noProof/>
            <w:webHidden/>
          </w:rPr>
          <w:fldChar w:fldCharType="begin"/>
        </w:r>
        <w:r w:rsidR="00467197" w:rsidRPr="00467197">
          <w:rPr>
            <w:b w:val="0"/>
            <w:bCs w:val="0"/>
            <w:noProof/>
            <w:webHidden/>
          </w:rPr>
          <w:instrText xml:space="preserve"> PAGEREF _Toc43840824 \h </w:instrText>
        </w:r>
        <w:r w:rsidR="00467197" w:rsidRPr="00467197">
          <w:rPr>
            <w:b w:val="0"/>
            <w:bCs w:val="0"/>
            <w:noProof/>
            <w:webHidden/>
          </w:rPr>
        </w:r>
        <w:r w:rsidR="00467197" w:rsidRPr="00467197">
          <w:rPr>
            <w:b w:val="0"/>
            <w:bCs w:val="0"/>
            <w:noProof/>
            <w:webHidden/>
          </w:rPr>
          <w:fldChar w:fldCharType="separate"/>
        </w:r>
        <w:r w:rsidR="00467197" w:rsidRPr="00467197">
          <w:rPr>
            <w:b w:val="0"/>
            <w:bCs w:val="0"/>
            <w:noProof/>
            <w:webHidden/>
          </w:rPr>
          <w:t>16</w:t>
        </w:r>
        <w:r w:rsidR="00467197" w:rsidRPr="00467197">
          <w:rPr>
            <w:b w:val="0"/>
            <w:bCs w:val="0"/>
            <w:noProof/>
            <w:webHidden/>
          </w:rPr>
          <w:fldChar w:fldCharType="end"/>
        </w:r>
      </w:hyperlink>
    </w:p>
    <w:p w14:paraId="35799561" w14:textId="2A88DD42" w:rsidR="00467197" w:rsidRPr="00467197" w:rsidRDefault="002F4621">
      <w:pPr>
        <w:pStyle w:val="11"/>
        <w:tabs>
          <w:tab w:val="right" w:leader="dot" w:pos="9348"/>
        </w:tabs>
        <w:rPr>
          <w:rFonts w:asciiTheme="minorHAnsi" w:eastAsiaTheme="minorEastAsia" w:hAnsiTheme="minorHAnsi" w:cstheme="minorBidi"/>
          <w:b w:val="0"/>
          <w:bCs w:val="0"/>
          <w:noProof/>
          <w:lang w:bidi="ar-SA"/>
        </w:rPr>
      </w:pPr>
      <w:hyperlink w:anchor="_Toc43840825" w:history="1">
        <w:r w:rsidR="00467197">
          <w:rPr>
            <w:rStyle w:val="ab"/>
            <w:b w:val="0"/>
            <w:bCs w:val="0"/>
            <w:noProof/>
            <w:lang w:val="uk-UA"/>
          </w:rPr>
          <w:t>Д</w:t>
        </w:r>
        <w:r w:rsidR="00467197" w:rsidRPr="00467197">
          <w:rPr>
            <w:rStyle w:val="ab"/>
            <w:b w:val="0"/>
            <w:bCs w:val="0"/>
            <w:noProof/>
            <w:lang w:val="uk-UA"/>
          </w:rPr>
          <w:t xml:space="preserve">одаток </w:t>
        </w:r>
        <w:r w:rsidR="00467197" w:rsidRPr="00467197">
          <w:rPr>
            <w:rStyle w:val="ab"/>
            <w:b w:val="0"/>
            <w:bCs w:val="0"/>
            <w:noProof/>
            <w:lang w:val="en-US"/>
          </w:rPr>
          <w:t>a</w:t>
        </w:r>
        <w:r w:rsidR="00467197" w:rsidRPr="00467197">
          <w:rPr>
            <w:b w:val="0"/>
            <w:bCs w:val="0"/>
            <w:noProof/>
            <w:webHidden/>
          </w:rPr>
          <w:tab/>
        </w:r>
        <w:r w:rsidR="00467197" w:rsidRPr="00467197">
          <w:rPr>
            <w:b w:val="0"/>
            <w:bCs w:val="0"/>
            <w:noProof/>
            <w:webHidden/>
          </w:rPr>
          <w:fldChar w:fldCharType="begin"/>
        </w:r>
        <w:r w:rsidR="00467197" w:rsidRPr="00467197">
          <w:rPr>
            <w:b w:val="0"/>
            <w:bCs w:val="0"/>
            <w:noProof/>
            <w:webHidden/>
          </w:rPr>
          <w:instrText xml:space="preserve"> PAGEREF _Toc43840825 \h </w:instrText>
        </w:r>
        <w:r w:rsidR="00467197" w:rsidRPr="00467197">
          <w:rPr>
            <w:b w:val="0"/>
            <w:bCs w:val="0"/>
            <w:noProof/>
            <w:webHidden/>
          </w:rPr>
        </w:r>
        <w:r w:rsidR="00467197" w:rsidRPr="00467197">
          <w:rPr>
            <w:b w:val="0"/>
            <w:bCs w:val="0"/>
            <w:noProof/>
            <w:webHidden/>
          </w:rPr>
          <w:fldChar w:fldCharType="separate"/>
        </w:r>
        <w:r w:rsidR="00467197" w:rsidRPr="00467197">
          <w:rPr>
            <w:b w:val="0"/>
            <w:bCs w:val="0"/>
            <w:noProof/>
            <w:webHidden/>
          </w:rPr>
          <w:t>17</w:t>
        </w:r>
        <w:r w:rsidR="00467197" w:rsidRPr="00467197">
          <w:rPr>
            <w:b w:val="0"/>
            <w:bCs w:val="0"/>
            <w:noProof/>
            <w:webHidden/>
          </w:rPr>
          <w:fldChar w:fldCharType="end"/>
        </w:r>
      </w:hyperlink>
    </w:p>
    <w:p w14:paraId="240C8BDF" w14:textId="14647A7D" w:rsidR="008B1499" w:rsidRPr="00467197" w:rsidRDefault="00703B74" w:rsidP="008B7182">
      <w:pPr>
        <w:spacing w:line="360" w:lineRule="auto"/>
        <w:rPr>
          <w:sz w:val="28"/>
          <w:szCs w:val="28"/>
          <w:lang w:val="uk-UA"/>
        </w:rPr>
      </w:pPr>
      <w:r w:rsidRPr="00467197">
        <w:rPr>
          <w:sz w:val="28"/>
          <w:szCs w:val="28"/>
          <w:lang w:val="uk-UA"/>
        </w:rPr>
        <w:fldChar w:fldCharType="end"/>
      </w:r>
    </w:p>
    <w:p w14:paraId="105EB0BF" w14:textId="77777777" w:rsidR="008B1499" w:rsidRPr="00467197" w:rsidRDefault="008B1499" w:rsidP="00031F79">
      <w:pPr>
        <w:rPr>
          <w:sz w:val="28"/>
          <w:szCs w:val="28"/>
          <w:lang w:val="uk-UA"/>
        </w:rPr>
      </w:pPr>
    </w:p>
    <w:p w14:paraId="1BAF54D9" w14:textId="49486818" w:rsidR="0045329A" w:rsidRPr="00467197" w:rsidRDefault="00467197" w:rsidP="00031F79">
      <w:pPr>
        <w:rPr>
          <w:sz w:val="28"/>
          <w:szCs w:val="28"/>
          <w:lang w:val="uk-UA"/>
        </w:rPr>
      </w:pPr>
      <w:r w:rsidRPr="00467197">
        <w:rPr>
          <w:sz w:val="28"/>
          <w:szCs w:val="28"/>
          <w:lang w:val="uk-UA"/>
        </w:rPr>
        <w:br w:type="page"/>
      </w:r>
    </w:p>
    <w:p w14:paraId="3056CAEC" w14:textId="77777777" w:rsidR="00B63B81" w:rsidRPr="00A114F7" w:rsidRDefault="00B63B81" w:rsidP="00031F79">
      <w:pPr>
        <w:rPr>
          <w:sz w:val="28"/>
          <w:szCs w:val="28"/>
          <w:lang w:val="uk-UA"/>
        </w:rPr>
        <w:sectPr w:rsidR="00B63B81" w:rsidRPr="00A114F7" w:rsidSect="0062157D">
          <w:footerReference w:type="default" r:id="rId10"/>
          <w:pgSz w:w="11910" w:h="16840"/>
          <w:pgMar w:top="1134" w:right="851" w:bottom="1418" w:left="1701" w:header="0" w:footer="782" w:gutter="0"/>
          <w:pgNumType w:start="2"/>
          <w:cols w:space="720"/>
          <w:titlePg/>
          <w:docGrid w:linePitch="299"/>
        </w:sectPr>
      </w:pPr>
    </w:p>
    <w:p w14:paraId="0CB37B28" w14:textId="77777777" w:rsidR="00332963" w:rsidRDefault="00A21B5B" w:rsidP="00B53A0C">
      <w:pPr>
        <w:pStyle w:val="1"/>
        <w:widowControl/>
        <w:autoSpaceDE/>
        <w:autoSpaceDN/>
        <w:spacing w:before="0" w:after="240" w:line="360" w:lineRule="auto"/>
        <w:ind w:left="0" w:firstLine="0"/>
        <w:jc w:val="center"/>
        <w:rPr>
          <w:lang w:val="uk-UA"/>
        </w:rPr>
      </w:pPr>
      <w:bookmarkStart w:id="8" w:name="_bookmark0"/>
      <w:bookmarkStart w:id="9" w:name="_bookmark2"/>
      <w:bookmarkStart w:id="10" w:name="_bookmark3"/>
      <w:bookmarkStart w:id="11" w:name="_Toc43840813"/>
      <w:bookmarkStart w:id="12" w:name="_Toc513998215"/>
      <w:bookmarkStart w:id="13" w:name="_Toc532073993"/>
      <w:bookmarkStart w:id="14" w:name="_Toc40860032"/>
      <w:bookmarkStart w:id="15" w:name="_Toc40860080"/>
      <w:bookmarkEnd w:id="8"/>
      <w:bookmarkEnd w:id="9"/>
      <w:bookmarkEnd w:id="10"/>
      <w:r>
        <w:rPr>
          <w:lang w:val="uk-UA"/>
        </w:rPr>
        <w:lastRenderedPageBreak/>
        <w:t>ВСТУП</w:t>
      </w:r>
      <w:bookmarkEnd w:id="11"/>
    </w:p>
    <w:p w14:paraId="5C886294" w14:textId="77777777" w:rsidR="00344ACD" w:rsidRPr="007A14CC" w:rsidRDefault="00344ACD" w:rsidP="00C66ABC">
      <w:pPr>
        <w:spacing w:line="360" w:lineRule="auto"/>
        <w:ind w:firstLine="680"/>
        <w:jc w:val="both"/>
        <w:rPr>
          <w:sz w:val="28"/>
          <w:szCs w:val="28"/>
        </w:rPr>
      </w:pPr>
      <w:r>
        <w:rPr>
          <w:sz w:val="28"/>
          <w:szCs w:val="28"/>
          <w:lang w:val="uk-UA"/>
        </w:rPr>
        <w:t xml:space="preserve">Дана курсова робота спрямована на покращення навичок програмування на мові </w:t>
      </w:r>
      <w:r>
        <w:rPr>
          <w:sz w:val="28"/>
          <w:szCs w:val="28"/>
          <w:lang w:val="en-US"/>
        </w:rPr>
        <w:t>C</w:t>
      </w:r>
      <w:r w:rsidRPr="007A14CC">
        <w:rPr>
          <w:sz w:val="28"/>
          <w:szCs w:val="28"/>
        </w:rPr>
        <w:t xml:space="preserve"># </w:t>
      </w:r>
      <w:r>
        <w:rPr>
          <w:sz w:val="28"/>
          <w:szCs w:val="28"/>
          <w:lang w:val="uk-UA"/>
        </w:rPr>
        <w:t>та загального розвитку навичок роботи з програмним забезпеченням та кодом.</w:t>
      </w:r>
    </w:p>
    <w:p w14:paraId="773AB8AE" w14:textId="5581A071" w:rsidR="00332963" w:rsidRDefault="008F6541" w:rsidP="0062157D">
      <w:pPr>
        <w:spacing w:line="360" w:lineRule="auto"/>
        <w:ind w:firstLine="680"/>
        <w:jc w:val="both"/>
        <w:rPr>
          <w:sz w:val="28"/>
          <w:szCs w:val="28"/>
          <w:lang w:val="uk-UA"/>
        </w:rPr>
      </w:pPr>
      <w:r w:rsidRPr="00F12560">
        <w:rPr>
          <w:sz w:val="28"/>
          <w:szCs w:val="28"/>
          <w:lang w:val="uk-UA"/>
        </w:rPr>
        <w:t xml:space="preserve">У процесі виконання цієї курсової </w:t>
      </w:r>
      <w:r w:rsidR="00F12560" w:rsidRPr="00F12560">
        <w:rPr>
          <w:sz w:val="28"/>
          <w:szCs w:val="28"/>
          <w:lang w:val="uk-UA"/>
        </w:rPr>
        <w:t>буде розглянуто два завдання. Першим завданням є відповідь на теоретичне питання. Для даного варіанту курсової роботи буде розкрите питанн</w:t>
      </w:r>
      <w:r w:rsidR="007A14CC">
        <w:rPr>
          <w:sz w:val="28"/>
          <w:szCs w:val="28"/>
          <w:lang w:val="uk-UA"/>
        </w:rPr>
        <w:t>я про системи контролю версій</w:t>
      </w:r>
      <w:r w:rsidR="00F12560" w:rsidRPr="00F12560">
        <w:rPr>
          <w:sz w:val="28"/>
          <w:szCs w:val="28"/>
          <w:lang w:val="uk-UA"/>
        </w:rPr>
        <w:t>.</w:t>
      </w:r>
    </w:p>
    <w:p w14:paraId="22CBE126" w14:textId="177A5A49" w:rsidR="00F12560" w:rsidRDefault="00F12560" w:rsidP="0062157D">
      <w:pPr>
        <w:spacing w:line="360" w:lineRule="auto"/>
        <w:ind w:firstLine="680"/>
        <w:jc w:val="both"/>
        <w:rPr>
          <w:sz w:val="28"/>
          <w:szCs w:val="28"/>
          <w:lang w:val="uk-UA"/>
        </w:rPr>
      </w:pPr>
      <w:r>
        <w:rPr>
          <w:sz w:val="28"/>
          <w:szCs w:val="28"/>
          <w:lang w:val="uk-UA"/>
        </w:rPr>
        <w:t xml:space="preserve">Другим завданням курсової роботи буде створення додатку на мові програмування </w:t>
      </w:r>
      <w:r>
        <w:rPr>
          <w:sz w:val="28"/>
          <w:szCs w:val="28"/>
          <w:lang w:val="en-US"/>
        </w:rPr>
        <w:t>C</w:t>
      </w:r>
      <w:r w:rsidRPr="007A14CC">
        <w:rPr>
          <w:sz w:val="28"/>
          <w:szCs w:val="28"/>
          <w:lang w:val="uk-UA"/>
        </w:rPr>
        <w:t xml:space="preserve">#, </w:t>
      </w:r>
      <w:r>
        <w:rPr>
          <w:sz w:val="28"/>
          <w:szCs w:val="28"/>
          <w:lang w:val="uk-UA"/>
        </w:rPr>
        <w:t xml:space="preserve">що має реалізувати усі можливості вказані у практичному завданні та при необхідності або при бажанні виконавця буде розширений додатковим функціоналом. </w:t>
      </w:r>
    </w:p>
    <w:p w14:paraId="0289450D" w14:textId="77777777" w:rsidR="00344ACD" w:rsidRDefault="00344ACD" w:rsidP="0062157D">
      <w:pPr>
        <w:spacing w:line="360" w:lineRule="auto"/>
        <w:ind w:firstLine="680"/>
        <w:jc w:val="both"/>
        <w:rPr>
          <w:sz w:val="28"/>
          <w:szCs w:val="28"/>
          <w:lang w:val="uk-UA"/>
        </w:rPr>
      </w:pPr>
      <w:r>
        <w:rPr>
          <w:sz w:val="28"/>
          <w:szCs w:val="28"/>
          <w:lang w:val="uk-UA"/>
        </w:rPr>
        <w:t>Для демонстрації працездатності програми та її функціоналу буде наведений детальний опис усіх дій, що може зробити користувач у цьому додатку та їх результати. Усі дії будуть мати візуальне підтвердження за допомогою зображень головного вікна програми та діалогових вікон.</w:t>
      </w:r>
    </w:p>
    <w:p w14:paraId="672AB9D2" w14:textId="77777777" w:rsidR="00344ACD" w:rsidRDefault="00344ACD" w:rsidP="0062157D">
      <w:pPr>
        <w:spacing w:line="360" w:lineRule="auto"/>
        <w:ind w:firstLine="680"/>
        <w:jc w:val="both"/>
        <w:rPr>
          <w:sz w:val="28"/>
          <w:szCs w:val="28"/>
          <w:lang w:val="uk-UA"/>
        </w:rPr>
      </w:pPr>
      <w:r>
        <w:rPr>
          <w:sz w:val="28"/>
          <w:szCs w:val="28"/>
          <w:lang w:val="uk-UA"/>
        </w:rPr>
        <w:t>Опис усіх полів та методів реалізованих у додатку буде наведено у тексті курсової роботи з детальним поясненням для кожного поля та методу.</w:t>
      </w:r>
    </w:p>
    <w:p w14:paraId="6D278CAC" w14:textId="77777777" w:rsidR="00344ACD" w:rsidRPr="00344ACD" w:rsidRDefault="00344ACD" w:rsidP="0062157D">
      <w:pPr>
        <w:spacing w:line="360" w:lineRule="auto"/>
        <w:ind w:firstLine="680"/>
        <w:jc w:val="both"/>
        <w:rPr>
          <w:sz w:val="28"/>
          <w:szCs w:val="28"/>
          <w:lang w:val="uk-UA"/>
        </w:rPr>
      </w:pPr>
      <w:r>
        <w:rPr>
          <w:sz w:val="28"/>
          <w:szCs w:val="28"/>
          <w:lang w:val="uk-UA"/>
        </w:rPr>
        <w:t xml:space="preserve">Також файли ресурсів, з яких береться інформація або в які вона заноситься </w:t>
      </w:r>
      <w:r w:rsidR="00A52F24">
        <w:rPr>
          <w:sz w:val="28"/>
          <w:szCs w:val="28"/>
          <w:lang w:val="uk-UA"/>
        </w:rPr>
        <w:t>будуть представлені у тексті курсової роботи.</w:t>
      </w:r>
    </w:p>
    <w:p w14:paraId="214C9C18" w14:textId="77777777" w:rsidR="00332963" w:rsidRPr="00721DE0" w:rsidRDefault="00721DE0" w:rsidP="0062157D">
      <w:pPr>
        <w:spacing w:line="360" w:lineRule="auto"/>
        <w:ind w:firstLine="680"/>
        <w:rPr>
          <w:sz w:val="28"/>
          <w:szCs w:val="28"/>
          <w:lang w:val="uk-UA"/>
        </w:rPr>
      </w:pPr>
      <w:r w:rsidRPr="00A114F7">
        <w:rPr>
          <w:sz w:val="28"/>
          <w:szCs w:val="28"/>
          <w:lang w:val="uk-UA"/>
        </w:rPr>
        <w:br w:type="page"/>
      </w:r>
    </w:p>
    <w:p w14:paraId="130D1711" w14:textId="77777777" w:rsidR="002E6C25" w:rsidRDefault="00A21B5B" w:rsidP="00B53A0C">
      <w:pPr>
        <w:pStyle w:val="1"/>
        <w:widowControl/>
        <w:numPr>
          <w:ilvl w:val="0"/>
          <w:numId w:val="37"/>
        </w:numPr>
        <w:autoSpaceDE/>
        <w:autoSpaceDN/>
        <w:spacing w:before="0" w:after="240" w:line="360" w:lineRule="auto"/>
        <w:ind w:left="1054" w:hanging="357"/>
        <w:jc w:val="center"/>
        <w:rPr>
          <w:lang w:val="uk-UA"/>
        </w:rPr>
      </w:pPr>
      <w:bookmarkStart w:id="16" w:name="_Toc43840814"/>
      <w:bookmarkEnd w:id="12"/>
      <w:bookmarkEnd w:id="13"/>
      <w:bookmarkEnd w:id="14"/>
      <w:bookmarkEnd w:id="15"/>
      <w:r>
        <w:rPr>
          <w:lang w:val="uk-UA"/>
        </w:rPr>
        <w:lastRenderedPageBreak/>
        <w:t>МЕТА ТА ПОСТАНОВКА ЗАДАЧІ</w:t>
      </w:r>
      <w:bookmarkEnd w:id="16"/>
    </w:p>
    <w:p w14:paraId="783AB28D" w14:textId="77777777" w:rsidR="00721DE0" w:rsidRPr="001E58A0" w:rsidRDefault="00721DE0" w:rsidP="00E27ABC">
      <w:pPr>
        <w:pStyle w:val="2"/>
        <w:numPr>
          <w:ilvl w:val="1"/>
          <w:numId w:val="37"/>
        </w:numPr>
        <w:spacing w:line="360" w:lineRule="auto"/>
        <w:rPr>
          <w:rFonts w:ascii="Times New Roman" w:hAnsi="Times New Roman" w:cs="Times New Roman"/>
          <w:b/>
          <w:bCs/>
          <w:color w:val="auto"/>
          <w:sz w:val="28"/>
          <w:szCs w:val="28"/>
          <w:lang w:val="uk-UA"/>
        </w:rPr>
      </w:pPr>
      <w:bookmarkStart w:id="17" w:name="_Toc43840815"/>
      <w:r w:rsidRPr="001E58A0">
        <w:rPr>
          <w:rFonts w:ascii="Times New Roman" w:hAnsi="Times New Roman" w:cs="Times New Roman"/>
          <w:b/>
          <w:bCs/>
          <w:color w:val="auto"/>
          <w:sz w:val="28"/>
          <w:szCs w:val="28"/>
          <w:lang w:val="uk-UA"/>
        </w:rPr>
        <w:t>Мета</w:t>
      </w:r>
      <w:bookmarkEnd w:id="17"/>
    </w:p>
    <w:p w14:paraId="7EE0C115" w14:textId="77777777" w:rsidR="00A114F7" w:rsidRPr="00A52F24" w:rsidRDefault="000E58ED" w:rsidP="002E6C25">
      <w:pPr>
        <w:spacing w:line="360" w:lineRule="auto"/>
        <w:ind w:firstLine="709"/>
        <w:jc w:val="both"/>
        <w:rPr>
          <w:sz w:val="28"/>
          <w:szCs w:val="28"/>
          <w:lang w:val="uk-UA"/>
        </w:rPr>
      </w:pPr>
      <w:r w:rsidRPr="002E6C25">
        <w:rPr>
          <w:sz w:val="28"/>
          <w:szCs w:val="28"/>
          <w:lang w:val="uk-UA"/>
        </w:rPr>
        <w:t>Метою</w:t>
      </w:r>
      <w:r w:rsidR="00E35677" w:rsidRPr="002E6C25">
        <w:rPr>
          <w:sz w:val="28"/>
          <w:szCs w:val="28"/>
          <w:lang w:val="uk-UA"/>
        </w:rPr>
        <w:t xml:space="preserve"> </w:t>
      </w:r>
      <w:r w:rsidR="00721DE0">
        <w:rPr>
          <w:sz w:val="28"/>
          <w:szCs w:val="28"/>
          <w:lang w:val="uk-UA"/>
        </w:rPr>
        <w:t>курсової роботи є створення програми, що буде забезпечувати простий інтерфейс для користувача та надавати йому можливість здійснювати покупки через дану програму, як через магазин. Окрім цього метою курсової роботи є також засвоєння</w:t>
      </w:r>
      <w:r w:rsidR="00E35677" w:rsidRPr="002E6C25">
        <w:rPr>
          <w:sz w:val="28"/>
          <w:szCs w:val="28"/>
          <w:lang w:val="uk-UA"/>
        </w:rPr>
        <w:t xml:space="preserve"> теоретичних знань про </w:t>
      </w:r>
      <w:r w:rsidR="00E35677" w:rsidRPr="002E6C25">
        <w:rPr>
          <w:sz w:val="28"/>
          <w:szCs w:val="28"/>
          <w:lang w:val="en-US"/>
        </w:rPr>
        <w:t>UML</w:t>
      </w:r>
      <w:r w:rsidR="00E35677" w:rsidRPr="002E6C25">
        <w:rPr>
          <w:sz w:val="28"/>
          <w:szCs w:val="28"/>
          <w:lang w:val="uk-UA"/>
        </w:rPr>
        <w:t xml:space="preserve"> </w:t>
      </w:r>
      <w:r w:rsidR="00E35677" w:rsidRPr="00A52F24">
        <w:rPr>
          <w:sz w:val="28"/>
          <w:szCs w:val="28"/>
          <w:lang w:val="uk-UA"/>
        </w:rPr>
        <w:t>діаграми</w:t>
      </w:r>
      <w:r w:rsidR="00721DE0" w:rsidRPr="00A52F24">
        <w:rPr>
          <w:sz w:val="28"/>
          <w:szCs w:val="28"/>
          <w:lang w:val="uk-UA"/>
        </w:rPr>
        <w:t xml:space="preserve">. </w:t>
      </w:r>
    </w:p>
    <w:p w14:paraId="0F5C3832" w14:textId="77777777" w:rsidR="008B0FAA" w:rsidRPr="00CD1C78" w:rsidRDefault="000E58ED" w:rsidP="00E27ABC">
      <w:pPr>
        <w:pStyle w:val="2"/>
        <w:numPr>
          <w:ilvl w:val="1"/>
          <w:numId w:val="37"/>
        </w:numPr>
        <w:spacing w:line="360" w:lineRule="auto"/>
        <w:rPr>
          <w:rFonts w:ascii="Times New Roman" w:hAnsi="Times New Roman" w:cs="Times New Roman"/>
          <w:b/>
          <w:bCs/>
          <w:color w:val="auto"/>
          <w:sz w:val="28"/>
          <w:szCs w:val="28"/>
          <w:lang w:val="uk-UA"/>
        </w:rPr>
      </w:pPr>
      <w:bookmarkStart w:id="18" w:name="_bookmark4"/>
      <w:bookmarkStart w:id="19" w:name="_Toc513998216"/>
      <w:bookmarkStart w:id="20" w:name="_Toc532073995"/>
      <w:bookmarkStart w:id="21" w:name="_Toc40860033"/>
      <w:bookmarkStart w:id="22" w:name="_Toc40860081"/>
      <w:bookmarkStart w:id="23" w:name="_Toc43840816"/>
      <w:bookmarkEnd w:id="18"/>
      <w:r w:rsidRPr="00CD1C78">
        <w:rPr>
          <w:rFonts w:ascii="Times New Roman" w:hAnsi="Times New Roman" w:cs="Times New Roman"/>
          <w:b/>
          <w:bCs/>
          <w:color w:val="auto"/>
          <w:sz w:val="28"/>
          <w:szCs w:val="28"/>
          <w:lang w:val="uk-UA"/>
        </w:rPr>
        <w:t>Постановка задачі</w:t>
      </w:r>
      <w:bookmarkEnd w:id="19"/>
      <w:bookmarkEnd w:id="20"/>
      <w:bookmarkEnd w:id="21"/>
      <w:bookmarkEnd w:id="22"/>
      <w:bookmarkEnd w:id="23"/>
    </w:p>
    <w:p w14:paraId="5FE4897D" w14:textId="1AB4E70F" w:rsidR="00757F8E" w:rsidRPr="007A14CC" w:rsidRDefault="00F12560" w:rsidP="006F1D25">
      <w:pPr>
        <w:spacing w:line="360" w:lineRule="auto"/>
        <w:ind w:firstLine="709"/>
        <w:jc w:val="both"/>
        <w:rPr>
          <w:sz w:val="28"/>
          <w:szCs w:val="28"/>
          <w:lang w:val="uk-UA"/>
        </w:rPr>
      </w:pPr>
      <w:r w:rsidRPr="00F12560">
        <w:rPr>
          <w:b/>
          <w:bCs/>
          <w:sz w:val="28"/>
          <w:szCs w:val="28"/>
          <w:lang w:val="uk-UA"/>
        </w:rPr>
        <w:t>Теоретична частина</w:t>
      </w:r>
      <w:r w:rsidRPr="007A14CC">
        <w:rPr>
          <w:b/>
          <w:bCs/>
          <w:sz w:val="28"/>
          <w:szCs w:val="28"/>
        </w:rPr>
        <w:t>:</w:t>
      </w:r>
      <w:r w:rsidR="007A14CC">
        <w:rPr>
          <w:sz w:val="28"/>
          <w:szCs w:val="28"/>
          <w:lang w:val="uk-UA"/>
        </w:rPr>
        <w:t xml:space="preserve"> розповісти про </w:t>
      </w:r>
      <w:r w:rsidR="00E35677">
        <w:rPr>
          <w:sz w:val="28"/>
          <w:szCs w:val="28"/>
          <w:lang w:val="uk-UA"/>
        </w:rPr>
        <w:t>основні поняття пов</w:t>
      </w:r>
      <w:r w:rsidR="00E35677" w:rsidRPr="00E35677">
        <w:rPr>
          <w:sz w:val="28"/>
          <w:szCs w:val="28"/>
        </w:rPr>
        <w:t>’</w:t>
      </w:r>
      <w:r w:rsidR="00E35677">
        <w:rPr>
          <w:sz w:val="28"/>
          <w:szCs w:val="28"/>
          <w:lang w:val="uk-UA"/>
        </w:rPr>
        <w:t xml:space="preserve">язані </w:t>
      </w:r>
      <w:r w:rsidR="007A14CC">
        <w:rPr>
          <w:sz w:val="28"/>
          <w:szCs w:val="28"/>
          <w:lang w:val="uk-UA"/>
        </w:rPr>
        <w:t>системами контролю версій.</w:t>
      </w:r>
    </w:p>
    <w:p w14:paraId="5D7B6A82" w14:textId="54BC5B29" w:rsidR="00182CD6" w:rsidRPr="008511EB" w:rsidRDefault="00F12560" w:rsidP="006F1D25">
      <w:pPr>
        <w:spacing w:line="360" w:lineRule="auto"/>
        <w:ind w:firstLine="709"/>
        <w:jc w:val="both"/>
        <w:rPr>
          <w:sz w:val="28"/>
          <w:szCs w:val="28"/>
          <w:lang w:val="uk-UA"/>
        </w:rPr>
      </w:pPr>
      <w:r w:rsidRPr="00F12560">
        <w:rPr>
          <w:b/>
          <w:bCs/>
          <w:sz w:val="28"/>
          <w:szCs w:val="28"/>
          <w:lang w:val="uk-UA"/>
        </w:rPr>
        <w:t>Практична частина</w:t>
      </w:r>
      <w:r w:rsidRPr="007A14CC">
        <w:rPr>
          <w:b/>
          <w:bCs/>
          <w:sz w:val="28"/>
          <w:szCs w:val="28"/>
        </w:rPr>
        <w:t>:</w:t>
      </w:r>
      <w:r w:rsidRPr="007A14CC">
        <w:rPr>
          <w:sz w:val="28"/>
          <w:szCs w:val="28"/>
        </w:rPr>
        <w:t xml:space="preserve"> </w:t>
      </w:r>
      <w:r w:rsidR="00182CD6" w:rsidRPr="008511EB">
        <w:rPr>
          <w:sz w:val="28"/>
          <w:szCs w:val="28"/>
          <w:lang w:val="uk-UA"/>
        </w:rPr>
        <w:t xml:space="preserve">Створити програму, яка буде описувати класи </w:t>
      </w:r>
      <w:r w:rsidR="00182CD6" w:rsidRPr="008511EB">
        <w:rPr>
          <w:b/>
          <w:bCs/>
          <w:sz w:val="28"/>
          <w:szCs w:val="28"/>
          <w:lang w:val="uk-UA"/>
        </w:rPr>
        <w:t>Магазин</w:t>
      </w:r>
      <w:r w:rsidR="00182CD6" w:rsidRPr="008511EB">
        <w:rPr>
          <w:sz w:val="28"/>
          <w:szCs w:val="28"/>
          <w:lang w:val="uk-UA"/>
        </w:rPr>
        <w:t xml:space="preserve">, </w:t>
      </w:r>
      <w:r w:rsidR="00182CD6" w:rsidRPr="008511EB">
        <w:rPr>
          <w:b/>
          <w:bCs/>
          <w:sz w:val="28"/>
          <w:szCs w:val="28"/>
          <w:lang w:val="uk-UA"/>
        </w:rPr>
        <w:t>Товар</w:t>
      </w:r>
      <w:r w:rsidR="00182CD6" w:rsidRPr="008511EB">
        <w:rPr>
          <w:sz w:val="28"/>
          <w:szCs w:val="28"/>
          <w:lang w:val="uk-UA"/>
        </w:rPr>
        <w:t xml:space="preserve"> та </w:t>
      </w:r>
      <w:r w:rsidR="00182CD6" w:rsidRPr="008511EB">
        <w:rPr>
          <w:b/>
          <w:bCs/>
          <w:sz w:val="28"/>
          <w:szCs w:val="28"/>
          <w:lang w:val="uk-UA"/>
        </w:rPr>
        <w:t>Покупе</w:t>
      </w:r>
      <w:r w:rsidR="007A14CC">
        <w:rPr>
          <w:b/>
          <w:bCs/>
          <w:sz w:val="28"/>
          <w:szCs w:val="28"/>
          <w:lang w:val="uk-UA"/>
        </w:rPr>
        <w:t>ц</w:t>
      </w:r>
      <w:r w:rsidR="00182CD6" w:rsidRPr="008511EB">
        <w:rPr>
          <w:b/>
          <w:bCs/>
          <w:sz w:val="28"/>
          <w:szCs w:val="28"/>
          <w:lang w:val="uk-UA"/>
        </w:rPr>
        <w:t>ь</w:t>
      </w:r>
      <w:r w:rsidR="00182CD6" w:rsidRPr="008511EB">
        <w:rPr>
          <w:sz w:val="28"/>
          <w:szCs w:val="28"/>
          <w:lang w:val="uk-UA"/>
        </w:rPr>
        <w:t>.</w:t>
      </w:r>
    </w:p>
    <w:p w14:paraId="62B1DEDB" w14:textId="77777777" w:rsidR="00182CD6" w:rsidRPr="008511EB" w:rsidRDefault="00182CD6" w:rsidP="006F1D25">
      <w:pPr>
        <w:spacing w:line="360" w:lineRule="auto"/>
        <w:ind w:firstLine="709"/>
        <w:jc w:val="both"/>
        <w:rPr>
          <w:sz w:val="28"/>
          <w:szCs w:val="28"/>
        </w:rPr>
      </w:pPr>
      <w:r w:rsidRPr="008511EB">
        <w:rPr>
          <w:sz w:val="28"/>
          <w:szCs w:val="28"/>
          <w:lang w:val="uk-UA"/>
        </w:rPr>
        <w:t xml:space="preserve">В класі </w:t>
      </w:r>
      <w:r w:rsidRPr="008511EB">
        <w:rPr>
          <w:b/>
          <w:bCs/>
          <w:sz w:val="28"/>
          <w:szCs w:val="28"/>
          <w:lang w:val="uk-UA"/>
        </w:rPr>
        <w:t>Магазин</w:t>
      </w:r>
      <w:r w:rsidRPr="008511EB">
        <w:rPr>
          <w:sz w:val="28"/>
          <w:szCs w:val="28"/>
          <w:lang w:val="uk-UA"/>
        </w:rPr>
        <w:t xml:space="preserve"> повинна бути можливість</w:t>
      </w:r>
      <w:r w:rsidR="008511EB" w:rsidRPr="008511EB">
        <w:rPr>
          <w:sz w:val="28"/>
          <w:szCs w:val="28"/>
        </w:rPr>
        <w:t>:</w:t>
      </w:r>
    </w:p>
    <w:p w14:paraId="5CBF6B65" w14:textId="77777777" w:rsidR="00182CD6" w:rsidRPr="008511EB" w:rsidRDefault="00182CD6" w:rsidP="006F1D25">
      <w:pPr>
        <w:pStyle w:val="a5"/>
        <w:numPr>
          <w:ilvl w:val="0"/>
          <w:numId w:val="38"/>
        </w:numPr>
        <w:spacing w:before="0" w:line="360" w:lineRule="auto"/>
        <w:ind w:left="0" w:firstLine="709"/>
        <w:jc w:val="both"/>
        <w:rPr>
          <w:sz w:val="28"/>
          <w:szCs w:val="28"/>
          <w:lang w:val="uk-UA"/>
        </w:rPr>
      </w:pPr>
      <w:r w:rsidRPr="008511EB">
        <w:rPr>
          <w:sz w:val="28"/>
          <w:szCs w:val="28"/>
          <w:lang w:val="uk-UA"/>
        </w:rPr>
        <w:t>додати в кошик товар (інформація про корзину буде виводитись у форматі: зроблено</w:t>
      </w:r>
      <w:r w:rsidR="008511EB" w:rsidRPr="008511EB">
        <w:rPr>
          <w:sz w:val="28"/>
          <w:szCs w:val="28"/>
          <w:lang w:val="uk-UA"/>
        </w:rPr>
        <w:t xml:space="preserve"> </w:t>
      </w:r>
      <w:r w:rsidRPr="008511EB">
        <w:rPr>
          <w:sz w:val="28"/>
          <w:szCs w:val="28"/>
          <w:lang w:val="uk-UA"/>
        </w:rPr>
        <w:t>замовлення у кількості N штук на суму Z грн.)</w:t>
      </w:r>
      <w:r w:rsidR="00085BD2" w:rsidRPr="00085BD2">
        <w:rPr>
          <w:sz w:val="28"/>
          <w:szCs w:val="28"/>
        </w:rPr>
        <w:t>;</w:t>
      </w:r>
    </w:p>
    <w:p w14:paraId="3687FADA" w14:textId="77777777" w:rsidR="00182CD6" w:rsidRPr="008511EB" w:rsidRDefault="00182CD6" w:rsidP="006F1D25">
      <w:pPr>
        <w:pStyle w:val="a5"/>
        <w:numPr>
          <w:ilvl w:val="0"/>
          <w:numId w:val="38"/>
        </w:numPr>
        <w:spacing w:before="0" w:line="360" w:lineRule="auto"/>
        <w:ind w:left="0" w:firstLine="709"/>
        <w:jc w:val="both"/>
        <w:rPr>
          <w:sz w:val="28"/>
          <w:szCs w:val="28"/>
          <w:lang w:val="uk-UA"/>
        </w:rPr>
      </w:pPr>
      <w:r w:rsidRPr="008511EB">
        <w:rPr>
          <w:sz w:val="28"/>
          <w:szCs w:val="28"/>
          <w:lang w:val="uk-UA"/>
        </w:rPr>
        <w:t>видалити товар</w:t>
      </w:r>
      <w:r w:rsidR="008511EB">
        <w:rPr>
          <w:sz w:val="28"/>
          <w:szCs w:val="28"/>
          <w:lang w:val="en-US"/>
        </w:rPr>
        <w:t>;</w:t>
      </w:r>
    </w:p>
    <w:p w14:paraId="19AF4C06" w14:textId="77777777" w:rsidR="00182CD6" w:rsidRPr="008511EB" w:rsidRDefault="00182CD6" w:rsidP="006F1D25">
      <w:pPr>
        <w:pStyle w:val="a5"/>
        <w:numPr>
          <w:ilvl w:val="0"/>
          <w:numId w:val="38"/>
        </w:numPr>
        <w:spacing w:before="0" w:line="360" w:lineRule="auto"/>
        <w:ind w:left="0" w:firstLine="709"/>
        <w:jc w:val="both"/>
        <w:rPr>
          <w:sz w:val="28"/>
          <w:szCs w:val="28"/>
          <w:lang w:val="uk-UA"/>
        </w:rPr>
      </w:pPr>
      <w:r w:rsidRPr="008511EB">
        <w:rPr>
          <w:sz w:val="28"/>
          <w:szCs w:val="28"/>
          <w:lang w:val="uk-UA"/>
        </w:rPr>
        <w:t>зробити замовлення/підтвердити.</w:t>
      </w:r>
    </w:p>
    <w:p w14:paraId="750438F3" w14:textId="77777777" w:rsidR="00182CD6" w:rsidRPr="008511EB" w:rsidRDefault="00182CD6" w:rsidP="006F1D25">
      <w:pPr>
        <w:spacing w:line="360" w:lineRule="auto"/>
        <w:ind w:firstLine="709"/>
        <w:jc w:val="both"/>
        <w:rPr>
          <w:sz w:val="28"/>
          <w:szCs w:val="28"/>
          <w:lang w:val="uk-UA"/>
        </w:rPr>
      </w:pPr>
      <w:r w:rsidRPr="008511EB">
        <w:rPr>
          <w:sz w:val="28"/>
          <w:szCs w:val="28"/>
          <w:lang w:val="uk-UA"/>
        </w:rPr>
        <w:t>При підтвердженні замовлення розраховується сума знижки (наприклад на</w:t>
      </w:r>
      <w:r w:rsidR="008511EB" w:rsidRPr="008511EB">
        <w:rPr>
          <w:sz w:val="28"/>
          <w:szCs w:val="28"/>
        </w:rPr>
        <w:t xml:space="preserve"> </w:t>
      </w:r>
      <w:r w:rsidRPr="008511EB">
        <w:rPr>
          <w:sz w:val="28"/>
          <w:szCs w:val="28"/>
          <w:lang w:val="uk-UA"/>
        </w:rPr>
        <w:t>суму V знижка 5%, а на</w:t>
      </w:r>
      <w:r w:rsidR="008511EB" w:rsidRPr="008511EB">
        <w:rPr>
          <w:sz w:val="28"/>
          <w:szCs w:val="28"/>
        </w:rPr>
        <w:t xml:space="preserve"> </w:t>
      </w:r>
      <w:r w:rsidRPr="008511EB">
        <w:rPr>
          <w:sz w:val="28"/>
          <w:szCs w:val="28"/>
          <w:lang w:val="uk-UA"/>
        </w:rPr>
        <w:t>суму V2 – 7%).</w:t>
      </w:r>
    </w:p>
    <w:p w14:paraId="3E09BA03" w14:textId="77777777" w:rsidR="00182CD6" w:rsidRPr="008511EB" w:rsidRDefault="00182CD6" w:rsidP="006F1D25">
      <w:pPr>
        <w:spacing w:line="360" w:lineRule="auto"/>
        <w:ind w:firstLine="709"/>
        <w:jc w:val="both"/>
        <w:rPr>
          <w:sz w:val="28"/>
          <w:szCs w:val="28"/>
          <w:lang w:val="uk-UA"/>
        </w:rPr>
      </w:pPr>
      <w:r w:rsidRPr="008511EB">
        <w:rPr>
          <w:sz w:val="28"/>
          <w:szCs w:val="28"/>
          <w:lang w:val="uk-UA"/>
        </w:rPr>
        <w:t>Доставка товару буде оплачуватись з огляду на суму замовлення</w:t>
      </w:r>
      <w:r w:rsidR="00085BD2" w:rsidRPr="00085BD2">
        <w:rPr>
          <w:sz w:val="28"/>
          <w:szCs w:val="28"/>
        </w:rPr>
        <w:t xml:space="preserve"> </w:t>
      </w:r>
      <w:r w:rsidRPr="008511EB">
        <w:rPr>
          <w:sz w:val="28"/>
          <w:szCs w:val="28"/>
          <w:lang w:val="uk-UA"/>
        </w:rPr>
        <w:t>(розрахувати або фіксовану оплату,</w:t>
      </w:r>
      <w:r w:rsidR="00085BD2" w:rsidRPr="00085BD2">
        <w:rPr>
          <w:sz w:val="28"/>
          <w:szCs w:val="28"/>
        </w:rPr>
        <w:t xml:space="preserve"> </w:t>
      </w:r>
      <w:r w:rsidRPr="008511EB">
        <w:rPr>
          <w:sz w:val="28"/>
          <w:szCs w:val="28"/>
          <w:lang w:val="uk-UA"/>
        </w:rPr>
        <w:t>або в залежності від суми замовлення,</w:t>
      </w:r>
      <w:r w:rsidR="00085BD2" w:rsidRPr="00085BD2">
        <w:rPr>
          <w:sz w:val="28"/>
          <w:szCs w:val="28"/>
        </w:rPr>
        <w:t xml:space="preserve"> </w:t>
      </w:r>
      <w:r w:rsidRPr="008511EB">
        <w:rPr>
          <w:sz w:val="28"/>
          <w:szCs w:val="28"/>
          <w:lang w:val="uk-UA"/>
        </w:rPr>
        <w:t>або безкоштовна доставка при замовленні вище 1000 грн,</w:t>
      </w:r>
      <w:r w:rsidR="00085BD2" w:rsidRPr="00085BD2">
        <w:rPr>
          <w:sz w:val="28"/>
          <w:szCs w:val="28"/>
        </w:rPr>
        <w:t xml:space="preserve"> </w:t>
      </w:r>
      <w:r w:rsidRPr="008511EB">
        <w:rPr>
          <w:sz w:val="28"/>
          <w:szCs w:val="28"/>
          <w:lang w:val="uk-UA"/>
        </w:rPr>
        <w:t>наприклад).</w:t>
      </w:r>
    </w:p>
    <w:p w14:paraId="1631E91F" w14:textId="77777777" w:rsidR="00182CD6" w:rsidRPr="008511EB" w:rsidRDefault="00182CD6" w:rsidP="006F1D25">
      <w:pPr>
        <w:spacing w:line="360" w:lineRule="auto"/>
        <w:ind w:firstLine="709"/>
        <w:jc w:val="both"/>
        <w:rPr>
          <w:sz w:val="28"/>
          <w:szCs w:val="28"/>
          <w:lang w:val="uk-UA"/>
        </w:rPr>
      </w:pPr>
      <w:r w:rsidRPr="008511EB">
        <w:rPr>
          <w:sz w:val="28"/>
          <w:szCs w:val="28"/>
          <w:lang w:val="uk-UA"/>
        </w:rPr>
        <w:t>Доставка в обмежений список міст здійснюється тільки певними службами доставки. При</w:t>
      </w:r>
      <w:r w:rsidR="00085BD2" w:rsidRPr="00085BD2">
        <w:rPr>
          <w:sz w:val="28"/>
          <w:szCs w:val="28"/>
        </w:rPr>
        <w:t xml:space="preserve"> </w:t>
      </w:r>
      <w:r w:rsidRPr="008511EB">
        <w:rPr>
          <w:sz w:val="28"/>
          <w:szCs w:val="28"/>
          <w:lang w:val="uk-UA"/>
        </w:rPr>
        <w:t>підтвердженні замовлення повідомити Покупця про це, або відразу вивести відповідну інформацію для</w:t>
      </w:r>
      <w:r w:rsidR="00085BD2" w:rsidRPr="00085BD2">
        <w:rPr>
          <w:sz w:val="28"/>
          <w:szCs w:val="28"/>
        </w:rPr>
        <w:t xml:space="preserve"> </w:t>
      </w:r>
      <w:r w:rsidRPr="008511EB">
        <w:rPr>
          <w:sz w:val="28"/>
          <w:szCs w:val="28"/>
          <w:lang w:val="uk-UA"/>
        </w:rPr>
        <w:t>ознайомлення.</w:t>
      </w:r>
      <w:r w:rsidR="00085BD2" w:rsidRPr="00085BD2">
        <w:rPr>
          <w:sz w:val="28"/>
          <w:szCs w:val="28"/>
        </w:rPr>
        <w:t xml:space="preserve"> </w:t>
      </w:r>
      <w:r w:rsidRPr="008511EB">
        <w:rPr>
          <w:sz w:val="28"/>
          <w:szCs w:val="28"/>
          <w:lang w:val="uk-UA"/>
        </w:rPr>
        <w:t>В день народження та за три дні після діє фіксована знижка на покупку – 10%.</w:t>
      </w:r>
    </w:p>
    <w:p w14:paraId="13C9108C" w14:textId="77777777" w:rsidR="00182CD6" w:rsidRPr="008511EB" w:rsidRDefault="00182CD6" w:rsidP="006F1D25">
      <w:pPr>
        <w:spacing w:line="360" w:lineRule="auto"/>
        <w:ind w:firstLine="709"/>
        <w:jc w:val="both"/>
        <w:rPr>
          <w:sz w:val="28"/>
          <w:szCs w:val="28"/>
          <w:lang w:val="uk-UA"/>
        </w:rPr>
      </w:pPr>
      <w:r w:rsidRPr="008511EB">
        <w:rPr>
          <w:sz w:val="28"/>
          <w:szCs w:val="28"/>
          <w:lang w:val="uk-UA"/>
        </w:rPr>
        <w:t>Реалізувати в класі можливість пошуку товару по ключовим словам та можливість відсортувати</w:t>
      </w:r>
      <w:r w:rsidR="00085BD2" w:rsidRPr="00085BD2">
        <w:rPr>
          <w:sz w:val="28"/>
          <w:szCs w:val="28"/>
        </w:rPr>
        <w:t xml:space="preserve"> </w:t>
      </w:r>
      <w:r w:rsidRPr="008511EB">
        <w:rPr>
          <w:sz w:val="28"/>
          <w:szCs w:val="28"/>
          <w:lang w:val="uk-UA"/>
        </w:rPr>
        <w:t>товар по ціні, результат виводити на екран або у файл.</w:t>
      </w:r>
    </w:p>
    <w:p w14:paraId="238C8CE0" w14:textId="77777777" w:rsidR="00182CD6" w:rsidRPr="008511EB" w:rsidRDefault="00182CD6" w:rsidP="006F1D25">
      <w:pPr>
        <w:spacing w:line="360" w:lineRule="auto"/>
        <w:ind w:firstLine="709"/>
        <w:jc w:val="both"/>
        <w:rPr>
          <w:sz w:val="28"/>
          <w:szCs w:val="28"/>
          <w:lang w:val="uk-UA"/>
        </w:rPr>
      </w:pPr>
      <w:r w:rsidRPr="00085BD2">
        <w:rPr>
          <w:b/>
          <w:bCs/>
          <w:sz w:val="28"/>
          <w:szCs w:val="28"/>
          <w:lang w:val="uk-UA"/>
        </w:rPr>
        <w:lastRenderedPageBreak/>
        <w:t>Магазин</w:t>
      </w:r>
      <w:r w:rsidRPr="008511EB">
        <w:rPr>
          <w:sz w:val="28"/>
          <w:szCs w:val="28"/>
          <w:lang w:val="uk-UA"/>
        </w:rPr>
        <w:t xml:space="preserve"> повинен мати назву, контактну інформацію та часи роботи. Якщо замовлення буде</w:t>
      </w:r>
      <w:r w:rsidR="00085BD2" w:rsidRPr="00085BD2">
        <w:rPr>
          <w:sz w:val="28"/>
          <w:szCs w:val="28"/>
        </w:rPr>
        <w:t xml:space="preserve"> </w:t>
      </w:r>
      <w:r w:rsidRPr="008511EB">
        <w:rPr>
          <w:sz w:val="28"/>
          <w:szCs w:val="28"/>
          <w:lang w:val="uk-UA"/>
        </w:rPr>
        <w:t>відбуватись поза робочий час – повідомити Покупця, що обробка відбудеться в робочі часи.</w:t>
      </w:r>
    </w:p>
    <w:p w14:paraId="620521D3" w14:textId="77777777" w:rsidR="00182CD6" w:rsidRPr="008511EB" w:rsidRDefault="00182CD6" w:rsidP="006F1D25">
      <w:pPr>
        <w:spacing w:line="360" w:lineRule="auto"/>
        <w:ind w:firstLine="709"/>
        <w:jc w:val="both"/>
        <w:rPr>
          <w:sz w:val="28"/>
          <w:szCs w:val="28"/>
          <w:lang w:val="uk-UA"/>
        </w:rPr>
      </w:pPr>
      <w:r w:rsidRPr="008511EB">
        <w:rPr>
          <w:sz w:val="28"/>
          <w:szCs w:val="28"/>
          <w:lang w:val="uk-UA"/>
        </w:rPr>
        <w:t xml:space="preserve">Клас </w:t>
      </w:r>
      <w:r w:rsidRPr="00085BD2">
        <w:rPr>
          <w:b/>
          <w:bCs/>
          <w:sz w:val="28"/>
          <w:szCs w:val="28"/>
          <w:lang w:val="uk-UA"/>
        </w:rPr>
        <w:t>Покупець</w:t>
      </w:r>
      <w:r w:rsidRPr="008511EB">
        <w:rPr>
          <w:sz w:val="28"/>
          <w:szCs w:val="28"/>
          <w:lang w:val="uk-UA"/>
        </w:rPr>
        <w:t xml:space="preserve"> повинен містити дані про покупця: ПІП, дата народження, місто проживання</w:t>
      </w:r>
      <w:r w:rsidR="00085BD2" w:rsidRPr="00085BD2">
        <w:rPr>
          <w:sz w:val="28"/>
          <w:szCs w:val="28"/>
        </w:rPr>
        <w:t xml:space="preserve"> </w:t>
      </w:r>
      <w:r w:rsidRPr="008511EB">
        <w:rPr>
          <w:sz w:val="28"/>
          <w:szCs w:val="28"/>
          <w:lang w:val="uk-UA"/>
        </w:rPr>
        <w:t>(опціонально), дату здійснення замовлення та час.</w:t>
      </w:r>
    </w:p>
    <w:p w14:paraId="79EF7B2F" w14:textId="77777777" w:rsidR="00182CD6" w:rsidRPr="008511EB" w:rsidRDefault="00182CD6" w:rsidP="006F1D25">
      <w:pPr>
        <w:spacing w:line="360" w:lineRule="auto"/>
        <w:ind w:firstLine="709"/>
        <w:jc w:val="both"/>
        <w:rPr>
          <w:sz w:val="28"/>
          <w:szCs w:val="28"/>
          <w:lang w:val="uk-UA"/>
        </w:rPr>
      </w:pPr>
      <w:r w:rsidRPr="008511EB">
        <w:rPr>
          <w:sz w:val="28"/>
          <w:szCs w:val="28"/>
          <w:lang w:val="uk-UA"/>
        </w:rPr>
        <w:t>Покупець повинен мати можливість ознайомитись з контактною</w:t>
      </w:r>
      <w:r w:rsidR="00085BD2" w:rsidRPr="00085BD2">
        <w:rPr>
          <w:sz w:val="28"/>
          <w:szCs w:val="28"/>
        </w:rPr>
        <w:t xml:space="preserve"> </w:t>
      </w:r>
      <w:r w:rsidRPr="008511EB">
        <w:rPr>
          <w:sz w:val="28"/>
          <w:szCs w:val="28"/>
          <w:lang w:val="uk-UA"/>
        </w:rPr>
        <w:t>інформацією магазину та</w:t>
      </w:r>
      <w:r w:rsidR="00085BD2" w:rsidRPr="00085BD2">
        <w:rPr>
          <w:sz w:val="28"/>
          <w:szCs w:val="28"/>
        </w:rPr>
        <w:t xml:space="preserve"> </w:t>
      </w:r>
      <w:r w:rsidRPr="008511EB">
        <w:rPr>
          <w:sz w:val="28"/>
          <w:szCs w:val="28"/>
          <w:lang w:val="uk-UA"/>
        </w:rPr>
        <w:t>переглянути суму замовлення зі знижкою.</w:t>
      </w:r>
    </w:p>
    <w:p w14:paraId="7355AA9D" w14:textId="77777777" w:rsidR="00182CD6" w:rsidRDefault="00182CD6" w:rsidP="006F1D25">
      <w:pPr>
        <w:spacing w:line="360" w:lineRule="auto"/>
        <w:ind w:firstLine="709"/>
        <w:jc w:val="both"/>
        <w:rPr>
          <w:sz w:val="28"/>
          <w:szCs w:val="28"/>
          <w:lang w:val="uk-UA"/>
        </w:rPr>
      </w:pPr>
      <w:r w:rsidRPr="008511EB">
        <w:rPr>
          <w:sz w:val="28"/>
          <w:szCs w:val="28"/>
          <w:lang w:val="uk-UA"/>
        </w:rPr>
        <w:t xml:space="preserve">Клас </w:t>
      </w:r>
      <w:r w:rsidRPr="00085BD2">
        <w:rPr>
          <w:b/>
          <w:bCs/>
          <w:sz w:val="28"/>
          <w:szCs w:val="28"/>
          <w:lang w:val="uk-UA"/>
        </w:rPr>
        <w:t>Товар</w:t>
      </w:r>
      <w:r w:rsidRPr="008511EB">
        <w:rPr>
          <w:sz w:val="28"/>
          <w:szCs w:val="28"/>
          <w:lang w:val="uk-UA"/>
        </w:rPr>
        <w:t xml:space="preserve"> містить назву товару та ціну.</w:t>
      </w:r>
    </w:p>
    <w:p w14:paraId="387F42A5" w14:textId="77777777" w:rsidR="00182CD6" w:rsidRPr="008511EB" w:rsidRDefault="00182CD6" w:rsidP="006F1D25">
      <w:pPr>
        <w:spacing w:line="360" w:lineRule="auto"/>
        <w:ind w:firstLine="709"/>
        <w:jc w:val="both"/>
        <w:rPr>
          <w:sz w:val="28"/>
          <w:szCs w:val="28"/>
          <w:lang w:val="uk-UA"/>
        </w:rPr>
      </w:pPr>
      <w:r w:rsidRPr="008511EB">
        <w:rPr>
          <w:sz w:val="28"/>
          <w:szCs w:val="28"/>
          <w:lang w:val="uk-UA"/>
        </w:rPr>
        <w:t>Розширити класи при необхідності потрібними методами, полями та властивостями.</w:t>
      </w:r>
    </w:p>
    <w:p w14:paraId="052C864B" w14:textId="77777777" w:rsidR="00182CD6" w:rsidRPr="008511EB" w:rsidRDefault="00182CD6" w:rsidP="006F1D25">
      <w:pPr>
        <w:spacing w:line="360" w:lineRule="auto"/>
        <w:ind w:firstLine="709"/>
        <w:jc w:val="both"/>
        <w:rPr>
          <w:sz w:val="28"/>
          <w:szCs w:val="28"/>
          <w:lang w:val="uk-UA"/>
        </w:rPr>
      </w:pPr>
      <w:r w:rsidRPr="008511EB">
        <w:rPr>
          <w:sz w:val="28"/>
          <w:szCs w:val="28"/>
          <w:lang w:val="uk-UA"/>
        </w:rPr>
        <w:t>За бажанням реалізацію можна виконати застосовуючи Windows form.</w:t>
      </w:r>
    </w:p>
    <w:p w14:paraId="18289043" w14:textId="77777777" w:rsidR="005319E8" w:rsidRPr="00605080" w:rsidRDefault="00182CD6" w:rsidP="00605080">
      <w:pPr>
        <w:spacing w:line="360" w:lineRule="auto"/>
        <w:ind w:firstLine="709"/>
        <w:jc w:val="both"/>
        <w:rPr>
          <w:sz w:val="28"/>
          <w:szCs w:val="28"/>
          <w:lang w:val="uk-UA"/>
        </w:rPr>
      </w:pPr>
      <w:r w:rsidRPr="008511EB">
        <w:rPr>
          <w:sz w:val="28"/>
          <w:szCs w:val="28"/>
          <w:lang w:val="uk-UA"/>
        </w:rPr>
        <w:t>При відсутності бази даних дані можна зберігати у файлах.</w:t>
      </w:r>
      <w:bookmarkStart w:id="24" w:name="_bookmark6"/>
      <w:bookmarkStart w:id="25" w:name="_bookmark7"/>
      <w:bookmarkStart w:id="26" w:name="_Toc501893315"/>
      <w:bookmarkEnd w:id="24"/>
      <w:bookmarkEnd w:id="25"/>
    </w:p>
    <w:bookmarkEnd w:id="26"/>
    <w:p w14:paraId="673329D6" w14:textId="77777777" w:rsidR="00AF285D" w:rsidRPr="00881C34" w:rsidRDefault="008D5D28" w:rsidP="00792682">
      <w:pPr>
        <w:pStyle w:val="ac"/>
        <w:spacing w:line="360" w:lineRule="auto"/>
        <w:jc w:val="both"/>
        <w:rPr>
          <w:b w:val="0"/>
          <w:sz w:val="28"/>
          <w:szCs w:val="28"/>
          <w:lang w:val="uk-UA"/>
        </w:rPr>
      </w:pPr>
      <w:r w:rsidRPr="00A52077">
        <w:rPr>
          <w:b w:val="0"/>
          <w:sz w:val="28"/>
          <w:szCs w:val="28"/>
          <w:lang w:val="uk-UA"/>
        </w:rPr>
        <w:br w:type="page"/>
      </w:r>
    </w:p>
    <w:p w14:paraId="30D8EC3B" w14:textId="77777777" w:rsidR="00CD1C78" w:rsidRPr="00CD1C78" w:rsidRDefault="00D15543" w:rsidP="00B53A0C">
      <w:pPr>
        <w:pStyle w:val="a5"/>
        <w:numPr>
          <w:ilvl w:val="0"/>
          <w:numId w:val="37"/>
        </w:numPr>
        <w:spacing w:before="0" w:after="240" w:line="360" w:lineRule="auto"/>
        <w:ind w:left="0" w:firstLine="709"/>
        <w:jc w:val="center"/>
        <w:outlineLvl w:val="0"/>
        <w:rPr>
          <w:b/>
          <w:bCs/>
          <w:sz w:val="28"/>
          <w:szCs w:val="28"/>
          <w:lang w:val="en-US"/>
        </w:rPr>
      </w:pPr>
      <w:bookmarkStart w:id="27" w:name="_Toc43840817"/>
      <w:r w:rsidRPr="00CD1C78">
        <w:rPr>
          <w:b/>
          <w:bCs/>
          <w:sz w:val="28"/>
          <w:szCs w:val="28"/>
          <w:lang w:val="uk-UA"/>
        </w:rPr>
        <w:lastRenderedPageBreak/>
        <w:t>ТЕОРЕТИЧНА ЧАСТИНА</w:t>
      </w:r>
      <w:bookmarkEnd w:id="27"/>
    </w:p>
    <w:p w14:paraId="5F32C042" w14:textId="51CDEA5B" w:rsidR="00B63973" w:rsidRPr="00B63973" w:rsidRDefault="00B63973" w:rsidP="00B63973">
      <w:pPr>
        <w:spacing w:line="360" w:lineRule="auto"/>
        <w:ind w:firstLine="709"/>
        <w:jc w:val="both"/>
        <w:rPr>
          <w:color w:val="000000" w:themeColor="text1"/>
          <w:sz w:val="28"/>
          <w:szCs w:val="28"/>
        </w:rPr>
      </w:pPr>
      <w:r w:rsidRPr="00B63973">
        <w:rPr>
          <w:sz w:val="28"/>
          <w:szCs w:val="28"/>
        </w:rPr>
        <w:t xml:space="preserve">Розробка складних інформаційних систем вимагає узгодженої роботи цілої групи програмістів. Проблеми організації взаємодії при розробці програмного продукту великою командою розробників зазвичай вирішується використанням системи керування версіями програмного коду (Version Control System, VCS) [1]. Така система дозволяє керувати поступовими змінами внесеними в електронні документи та відміняти цізміни у разі необхідності. </w:t>
      </w:r>
    </w:p>
    <w:p w14:paraId="2D0946A3" w14:textId="38A9A52F" w:rsidR="002A0865" w:rsidRPr="002A0865" w:rsidRDefault="002A0865" w:rsidP="00DC3C8B">
      <w:pPr>
        <w:spacing w:line="360" w:lineRule="auto"/>
        <w:ind w:firstLine="709"/>
        <w:jc w:val="both"/>
        <w:rPr>
          <w:color w:val="000000" w:themeColor="text1"/>
          <w:sz w:val="28"/>
          <w:szCs w:val="28"/>
        </w:rPr>
      </w:pPr>
      <w:r w:rsidRPr="002A0865">
        <w:rPr>
          <w:color w:val="000000" w:themeColor="text1"/>
          <w:sz w:val="28"/>
          <w:szCs w:val="28"/>
        </w:rPr>
        <w:t>Система керування версіями  — програмний інструмент для керування версіями одиниці інформації: </w:t>
      </w:r>
      <w:hyperlink r:id="rId11" w:tooltip="Початковий код" w:history="1">
        <w:r w:rsidRPr="002A0865">
          <w:rPr>
            <w:rStyle w:val="ab"/>
            <w:color w:val="000000" w:themeColor="text1"/>
            <w:sz w:val="28"/>
            <w:szCs w:val="28"/>
            <w:u w:val="none"/>
          </w:rPr>
          <w:t>вихідного коду програми</w:t>
        </w:r>
      </w:hyperlink>
      <w:r w:rsidRPr="002A0865">
        <w:rPr>
          <w:color w:val="000000" w:themeColor="text1"/>
          <w:sz w:val="28"/>
          <w:szCs w:val="28"/>
        </w:rPr>
        <w:t>, </w:t>
      </w:r>
      <w:hyperlink r:id="rId12" w:tooltip="Скрипт" w:history="1">
        <w:r w:rsidRPr="002A0865">
          <w:rPr>
            <w:rStyle w:val="ab"/>
            <w:color w:val="000000" w:themeColor="text1"/>
            <w:sz w:val="28"/>
            <w:szCs w:val="28"/>
            <w:u w:val="none"/>
          </w:rPr>
          <w:t>скрипту</w:t>
        </w:r>
      </w:hyperlink>
      <w:r w:rsidRPr="002A0865">
        <w:rPr>
          <w:color w:val="000000" w:themeColor="text1"/>
          <w:sz w:val="28"/>
          <w:szCs w:val="28"/>
        </w:rPr>
        <w:t>, веб-сторінки, </w:t>
      </w:r>
      <w:hyperlink r:id="rId13" w:tooltip="Веб-сайт" w:history="1">
        <w:r w:rsidRPr="002A0865">
          <w:rPr>
            <w:rStyle w:val="ab"/>
            <w:color w:val="000000" w:themeColor="text1"/>
            <w:sz w:val="28"/>
            <w:szCs w:val="28"/>
            <w:u w:val="none"/>
          </w:rPr>
          <w:t>веб-сайту</w:t>
        </w:r>
      </w:hyperlink>
      <w:r w:rsidRPr="002A0865">
        <w:rPr>
          <w:color w:val="000000" w:themeColor="text1"/>
          <w:sz w:val="28"/>
          <w:szCs w:val="28"/>
        </w:rPr>
        <w:t>, 3D-моделі, текстового документу тощо.</w:t>
      </w:r>
    </w:p>
    <w:p w14:paraId="57E798E1" w14:textId="77777777" w:rsidR="002A0865" w:rsidRPr="002A0865" w:rsidRDefault="002A0865" w:rsidP="00DC3C8B">
      <w:pPr>
        <w:spacing w:line="360" w:lineRule="auto"/>
        <w:ind w:firstLine="709"/>
        <w:jc w:val="both"/>
        <w:rPr>
          <w:color w:val="000000" w:themeColor="text1"/>
          <w:sz w:val="28"/>
          <w:szCs w:val="28"/>
        </w:rPr>
      </w:pPr>
      <w:r w:rsidRPr="002A0865">
        <w:rPr>
          <w:color w:val="000000" w:themeColor="text1"/>
          <w:sz w:val="28"/>
          <w:szCs w:val="28"/>
        </w:rPr>
        <w:t>Система керування версіями — інструмент, який дозволяє одночасно, не заважаючи один одному, проводити роботу над груповими проектами.</w:t>
      </w:r>
    </w:p>
    <w:p w14:paraId="6AE0DC62" w14:textId="77777777" w:rsidR="002A0865" w:rsidRPr="002A0865" w:rsidRDefault="002A0865" w:rsidP="00DC3C8B">
      <w:pPr>
        <w:spacing w:line="360" w:lineRule="auto"/>
        <w:ind w:firstLine="709"/>
        <w:jc w:val="both"/>
        <w:rPr>
          <w:color w:val="000000" w:themeColor="text1"/>
          <w:sz w:val="28"/>
          <w:szCs w:val="28"/>
        </w:rPr>
      </w:pPr>
      <w:r w:rsidRPr="002A0865">
        <w:rPr>
          <w:color w:val="000000" w:themeColor="text1"/>
          <w:sz w:val="28"/>
          <w:szCs w:val="28"/>
        </w:rPr>
        <w:t>Системи керування версіями зазвичай використовуються при </w:t>
      </w:r>
      <w:hyperlink r:id="rId14" w:tooltip="Розробка програмного забезпечення" w:history="1">
        <w:r w:rsidRPr="002A0865">
          <w:rPr>
            <w:rStyle w:val="ab"/>
            <w:color w:val="000000" w:themeColor="text1"/>
            <w:sz w:val="28"/>
            <w:szCs w:val="28"/>
            <w:u w:val="none"/>
          </w:rPr>
          <w:t>розробці програмного забезпечення</w:t>
        </w:r>
      </w:hyperlink>
      <w:r w:rsidRPr="002A0865">
        <w:rPr>
          <w:color w:val="000000" w:themeColor="text1"/>
          <w:sz w:val="28"/>
          <w:szCs w:val="28"/>
        </w:rPr>
        <w:t> для відстеження, документування та контролю над поступовими змінами в електронних документах: у </w:t>
      </w:r>
      <w:hyperlink r:id="rId15" w:tooltip="Сирцевий код" w:history="1">
        <w:r w:rsidRPr="002A0865">
          <w:rPr>
            <w:rStyle w:val="ab"/>
            <w:color w:val="000000" w:themeColor="text1"/>
            <w:sz w:val="28"/>
            <w:szCs w:val="28"/>
            <w:u w:val="none"/>
          </w:rPr>
          <w:t>сирцевому коді</w:t>
        </w:r>
      </w:hyperlink>
      <w:r w:rsidRPr="002A0865">
        <w:rPr>
          <w:color w:val="000000" w:themeColor="text1"/>
          <w:sz w:val="28"/>
          <w:szCs w:val="28"/>
        </w:rPr>
        <w:t> </w:t>
      </w:r>
      <w:hyperlink r:id="rId16" w:tooltip="Застосунок" w:history="1">
        <w:r w:rsidRPr="002A0865">
          <w:rPr>
            <w:rStyle w:val="ab"/>
            <w:color w:val="000000" w:themeColor="text1"/>
            <w:sz w:val="28"/>
            <w:szCs w:val="28"/>
            <w:u w:val="none"/>
          </w:rPr>
          <w:t>застосунків</w:t>
        </w:r>
      </w:hyperlink>
      <w:r w:rsidRPr="002A0865">
        <w:rPr>
          <w:color w:val="000000" w:themeColor="text1"/>
          <w:sz w:val="28"/>
          <w:szCs w:val="28"/>
        </w:rPr>
        <w:t>, кресленнях, електронних моделях та інших документах, над змінами яких одночасно працюють декілька людей.</w:t>
      </w:r>
    </w:p>
    <w:p w14:paraId="4F7383FA" w14:textId="77777777" w:rsidR="002A0865" w:rsidRPr="002A0865" w:rsidRDefault="002A0865" w:rsidP="00DC3C8B">
      <w:pPr>
        <w:spacing w:line="360" w:lineRule="auto"/>
        <w:ind w:firstLine="709"/>
        <w:jc w:val="both"/>
        <w:rPr>
          <w:color w:val="000000" w:themeColor="text1"/>
          <w:sz w:val="28"/>
          <w:szCs w:val="28"/>
        </w:rPr>
      </w:pPr>
      <w:r w:rsidRPr="002A0865">
        <w:rPr>
          <w:color w:val="000000" w:themeColor="text1"/>
          <w:sz w:val="28"/>
          <w:szCs w:val="28"/>
        </w:rPr>
        <w:t>Кожна версія позначається унікальною цифрою чи літерою, зміни документу занотовуються. Зазвичай також зберігаються дані про автора зробленої зміни та її час.</w:t>
      </w:r>
    </w:p>
    <w:p w14:paraId="1D9AE8B6" w14:textId="77777777" w:rsidR="002A0865" w:rsidRPr="002A0865" w:rsidRDefault="002A0865" w:rsidP="00DC3C8B">
      <w:pPr>
        <w:spacing w:line="360" w:lineRule="auto"/>
        <w:ind w:firstLine="709"/>
        <w:jc w:val="both"/>
        <w:rPr>
          <w:color w:val="000000" w:themeColor="text1"/>
          <w:sz w:val="28"/>
          <w:szCs w:val="28"/>
        </w:rPr>
      </w:pPr>
      <w:r w:rsidRPr="002A0865">
        <w:rPr>
          <w:color w:val="000000" w:themeColor="text1"/>
          <w:sz w:val="28"/>
          <w:szCs w:val="28"/>
        </w:rPr>
        <w:t>Інструменти для контролю версій входять до складу багатьох інтегрованих середовищ розробки.</w:t>
      </w:r>
    </w:p>
    <w:p w14:paraId="5ADE4E41" w14:textId="5E13B7D1" w:rsidR="002A0865" w:rsidRDefault="002A0865" w:rsidP="00DC3C8B">
      <w:pPr>
        <w:spacing w:line="360" w:lineRule="auto"/>
        <w:ind w:firstLine="709"/>
        <w:jc w:val="both"/>
        <w:rPr>
          <w:color w:val="000000" w:themeColor="text1"/>
          <w:sz w:val="28"/>
          <w:szCs w:val="28"/>
        </w:rPr>
      </w:pPr>
      <w:r w:rsidRPr="002A0865">
        <w:rPr>
          <w:color w:val="000000" w:themeColor="text1"/>
          <w:sz w:val="28"/>
          <w:szCs w:val="28"/>
        </w:rPr>
        <w:t>Існують два основні типи систем керування версіями: з централізованим сховищем та розподіленим.</w:t>
      </w:r>
    </w:p>
    <w:p w14:paraId="7BEE2CB1" w14:textId="77777777" w:rsidR="00DC3C8B" w:rsidRPr="00DC3C8B" w:rsidRDefault="00DC3C8B" w:rsidP="00DC3C8B">
      <w:pPr>
        <w:spacing w:line="360" w:lineRule="auto"/>
        <w:ind w:firstLine="709"/>
        <w:jc w:val="both"/>
        <w:rPr>
          <w:color w:val="000000" w:themeColor="text1"/>
          <w:sz w:val="28"/>
          <w:szCs w:val="28"/>
        </w:rPr>
      </w:pPr>
      <w:r w:rsidRPr="00DC3C8B">
        <w:rPr>
          <w:color w:val="000000" w:themeColor="text1"/>
          <w:sz w:val="28"/>
          <w:szCs w:val="28"/>
        </w:rPr>
        <w:t xml:space="preserve">Система контролю дозволяє зберігати попередні версії файлів та завантажувати їх за потребою. Вона зберігає повну інформацію про версію кожного з файлів, а також повну структуру проекту на всіх стадіях розробки. Місце зберігання даних файлів називають репозиторієм. В середині кожного </w:t>
      </w:r>
      <w:r w:rsidRPr="00DC3C8B">
        <w:rPr>
          <w:color w:val="000000" w:themeColor="text1"/>
          <w:sz w:val="28"/>
          <w:szCs w:val="28"/>
        </w:rPr>
        <w:lastRenderedPageBreak/>
        <w:t>з репозиторіїв можуть бути створені паралельні лінії розробки — гілки.</w:t>
      </w:r>
    </w:p>
    <w:p w14:paraId="7B356B0C" w14:textId="77777777" w:rsidR="00DC3C8B" w:rsidRPr="00DC3C8B" w:rsidRDefault="002F4621" w:rsidP="00DC3C8B">
      <w:pPr>
        <w:spacing w:line="360" w:lineRule="auto"/>
        <w:ind w:firstLine="709"/>
        <w:jc w:val="both"/>
        <w:rPr>
          <w:color w:val="000000" w:themeColor="text1"/>
          <w:sz w:val="28"/>
          <w:szCs w:val="28"/>
        </w:rPr>
      </w:pPr>
      <w:hyperlink r:id="rId17" w:tooltip="Гілка (керування версіями)" w:history="1">
        <w:r w:rsidR="00DC3C8B" w:rsidRPr="00DC3C8B">
          <w:rPr>
            <w:rStyle w:val="ab"/>
            <w:color w:val="000000" w:themeColor="text1"/>
            <w:sz w:val="28"/>
            <w:szCs w:val="28"/>
            <w:u w:val="none"/>
          </w:rPr>
          <w:t>Гілки</w:t>
        </w:r>
      </w:hyperlink>
      <w:r w:rsidR="00DC3C8B" w:rsidRPr="00DC3C8B">
        <w:rPr>
          <w:color w:val="000000" w:themeColor="text1"/>
          <w:sz w:val="28"/>
          <w:szCs w:val="28"/>
        </w:rPr>
        <w:t> зазвичай використовують для зберігання експериментальних, незавершених(alpha, beta) та повністю робочих версій проекту(final).</w:t>
      </w:r>
    </w:p>
    <w:p w14:paraId="443A78E7" w14:textId="1777500F" w:rsidR="00662715" w:rsidRPr="00DC3C8B" w:rsidRDefault="00DC3C8B" w:rsidP="00662715">
      <w:pPr>
        <w:spacing w:line="360" w:lineRule="auto"/>
        <w:ind w:firstLine="709"/>
        <w:jc w:val="both"/>
        <w:rPr>
          <w:color w:val="000000" w:themeColor="text1"/>
          <w:sz w:val="28"/>
          <w:szCs w:val="28"/>
        </w:rPr>
      </w:pPr>
      <w:r w:rsidRPr="00DC3C8B">
        <w:rPr>
          <w:color w:val="000000" w:themeColor="text1"/>
          <w:sz w:val="28"/>
          <w:szCs w:val="28"/>
        </w:rPr>
        <w:t>Більшість систем контролю версії дозволяють кожному з об'єктів присвоювати теги, за допомогою яких можна формувати нові гілки та репозиторії.</w:t>
      </w:r>
    </w:p>
    <w:p w14:paraId="235E8933" w14:textId="77777777" w:rsidR="00DC3C8B" w:rsidRPr="00DC3C8B" w:rsidRDefault="00DC3C8B" w:rsidP="00DC3C8B">
      <w:pPr>
        <w:spacing w:line="360" w:lineRule="auto"/>
        <w:ind w:firstLine="709"/>
        <w:jc w:val="both"/>
        <w:rPr>
          <w:color w:val="000000" w:themeColor="text1"/>
          <w:sz w:val="28"/>
          <w:szCs w:val="28"/>
        </w:rPr>
      </w:pPr>
      <w:r w:rsidRPr="00DC3C8B">
        <w:rPr>
          <w:color w:val="000000" w:themeColor="text1"/>
          <w:sz w:val="28"/>
          <w:szCs w:val="28"/>
        </w:rPr>
        <w:t>Використання системи контролю версії є необхідним для роботи над великими проектами, над якими одночасно працює велика кількість розробників. Системи контролю версії надають ряд додаткових можливостей:</w:t>
      </w:r>
    </w:p>
    <w:p w14:paraId="7CC2344D" w14:textId="77777777" w:rsidR="00DC3C8B" w:rsidRPr="00DC3C8B" w:rsidRDefault="00DC3C8B" w:rsidP="00DC3C8B">
      <w:pPr>
        <w:numPr>
          <w:ilvl w:val="0"/>
          <w:numId w:val="46"/>
        </w:numPr>
        <w:spacing w:line="360" w:lineRule="auto"/>
        <w:jc w:val="both"/>
        <w:rPr>
          <w:color w:val="000000" w:themeColor="text1"/>
          <w:sz w:val="28"/>
          <w:szCs w:val="28"/>
        </w:rPr>
      </w:pPr>
      <w:r w:rsidRPr="00DC3C8B">
        <w:rPr>
          <w:color w:val="000000" w:themeColor="text1"/>
          <w:sz w:val="28"/>
          <w:szCs w:val="28"/>
        </w:rPr>
        <w:t>Можливість створення різних варіантів одного документу;</w:t>
      </w:r>
    </w:p>
    <w:p w14:paraId="415D78D1" w14:textId="77777777" w:rsidR="00DC3C8B" w:rsidRPr="00DC3C8B" w:rsidRDefault="00DC3C8B" w:rsidP="00DC3C8B">
      <w:pPr>
        <w:numPr>
          <w:ilvl w:val="0"/>
          <w:numId w:val="46"/>
        </w:numPr>
        <w:spacing w:line="360" w:lineRule="auto"/>
        <w:jc w:val="both"/>
        <w:rPr>
          <w:color w:val="000000" w:themeColor="text1"/>
          <w:sz w:val="28"/>
          <w:szCs w:val="28"/>
        </w:rPr>
      </w:pPr>
      <w:r w:rsidRPr="00DC3C8B">
        <w:rPr>
          <w:color w:val="000000" w:themeColor="text1"/>
          <w:sz w:val="28"/>
          <w:szCs w:val="28"/>
        </w:rPr>
        <w:t>Документування всіх змін (коли ким було змінено/додано, хто який рядок змінив);</w:t>
      </w:r>
    </w:p>
    <w:p w14:paraId="39F0B3BB" w14:textId="77777777" w:rsidR="00DC3C8B" w:rsidRPr="00DC3C8B" w:rsidRDefault="00DC3C8B" w:rsidP="00DC3C8B">
      <w:pPr>
        <w:numPr>
          <w:ilvl w:val="0"/>
          <w:numId w:val="46"/>
        </w:numPr>
        <w:spacing w:line="360" w:lineRule="auto"/>
        <w:jc w:val="both"/>
        <w:rPr>
          <w:color w:val="000000" w:themeColor="text1"/>
          <w:sz w:val="28"/>
          <w:szCs w:val="28"/>
        </w:rPr>
      </w:pPr>
      <w:r w:rsidRPr="00DC3C8B">
        <w:rPr>
          <w:color w:val="000000" w:themeColor="text1"/>
          <w:sz w:val="28"/>
          <w:szCs w:val="28"/>
        </w:rPr>
        <w:t>Реалізує функцію </w:t>
      </w:r>
      <w:hyperlink r:id="rId18" w:tooltip="Контроль доступу (інформатика)" w:history="1">
        <w:r w:rsidRPr="00DC3C8B">
          <w:rPr>
            <w:rStyle w:val="ab"/>
            <w:color w:val="000000" w:themeColor="text1"/>
            <w:sz w:val="28"/>
            <w:szCs w:val="28"/>
            <w:u w:val="none"/>
          </w:rPr>
          <w:t>контролю доступу</w:t>
        </w:r>
      </w:hyperlink>
      <w:r w:rsidRPr="00DC3C8B">
        <w:rPr>
          <w:color w:val="000000" w:themeColor="text1"/>
          <w:sz w:val="28"/>
          <w:szCs w:val="28"/>
        </w:rPr>
        <w:t> користувачів до файлів. Є можливість його обмеження;</w:t>
      </w:r>
    </w:p>
    <w:p w14:paraId="622BE38D" w14:textId="77777777" w:rsidR="00DC3C8B" w:rsidRPr="00DC3C8B" w:rsidRDefault="00DC3C8B" w:rsidP="00DC3C8B">
      <w:pPr>
        <w:numPr>
          <w:ilvl w:val="0"/>
          <w:numId w:val="46"/>
        </w:numPr>
        <w:spacing w:line="360" w:lineRule="auto"/>
        <w:jc w:val="both"/>
        <w:rPr>
          <w:color w:val="000000" w:themeColor="text1"/>
          <w:sz w:val="28"/>
          <w:szCs w:val="28"/>
        </w:rPr>
      </w:pPr>
      <w:r w:rsidRPr="00DC3C8B">
        <w:rPr>
          <w:color w:val="000000" w:themeColor="text1"/>
          <w:sz w:val="28"/>
          <w:szCs w:val="28"/>
        </w:rPr>
        <w:t>Дозволяє створювати документацію проекту з поетапним записом змін в залежності від версії;</w:t>
      </w:r>
    </w:p>
    <w:p w14:paraId="6707A8E5" w14:textId="15948A73" w:rsidR="00F54854" w:rsidRDefault="00DC3C8B" w:rsidP="00F54854">
      <w:pPr>
        <w:numPr>
          <w:ilvl w:val="0"/>
          <w:numId w:val="46"/>
        </w:numPr>
        <w:spacing w:line="360" w:lineRule="auto"/>
        <w:jc w:val="both"/>
        <w:rPr>
          <w:color w:val="000000" w:themeColor="text1"/>
          <w:sz w:val="28"/>
          <w:szCs w:val="28"/>
        </w:rPr>
      </w:pPr>
      <w:r w:rsidRPr="00DC3C8B">
        <w:rPr>
          <w:color w:val="000000" w:themeColor="text1"/>
          <w:sz w:val="28"/>
          <w:szCs w:val="28"/>
        </w:rPr>
        <w:t>Дозволяє давати пояснення до змін та документувати їх;</w:t>
      </w:r>
    </w:p>
    <w:p w14:paraId="55974BC3" w14:textId="77777777" w:rsidR="00F5713B" w:rsidRDefault="00F5713B" w:rsidP="00662715">
      <w:pPr>
        <w:spacing w:line="360" w:lineRule="auto"/>
        <w:ind w:firstLine="720"/>
        <w:jc w:val="both"/>
        <w:rPr>
          <w:color w:val="000000" w:themeColor="text1"/>
          <w:sz w:val="28"/>
          <w:szCs w:val="28"/>
        </w:rPr>
      </w:pPr>
    </w:p>
    <w:p w14:paraId="1360B157" w14:textId="7F5AB323" w:rsidR="00662715" w:rsidRPr="00662715" w:rsidRDefault="00662715" w:rsidP="00662715">
      <w:pPr>
        <w:spacing w:line="360" w:lineRule="auto"/>
        <w:ind w:firstLine="720"/>
        <w:jc w:val="both"/>
        <w:rPr>
          <w:color w:val="000000" w:themeColor="text1"/>
          <w:sz w:val="28"/>
          <w:szCs w:val="28"/>
        </w:rPr>
      </w:pPr>
      <w:r w:rsidRPr="00662715">
        <w:rPr>
          <w:color w:val="000000" w:themeColor="text1"/>
          <w:sz w:val="28"/>
          <w:szCs w:val="28"/>
        </w:rPr>
        <w:t>Існує цілий клас програм, які називаються системами контролю версій, і всі вони вирішують приблизно однакове завдання. Зараз існує три найбільш популярних рішення: Git, SVN і Mercurial. Переваги Git полягає в тому, що він найбільш популярний в середовищі розробників. Mercurial практично ні чим не відрізняється від Git, відмінності мінімальні, але він набагато менш поширений. SVN має цілий ряд недоліків у порівнянні з Git.</w:t>
      </w:r>
    </w:p>
    <w:p w14:paraId="783310A0" w14:textId="77777777" w:rsidR="00F54854" w:rsidRPr="00DC3C8B" w:rsidRDefault="00F54854" w:rsidP="00F54854">
      <w:pPr>
        <w:spacing w:line="360" w:lineRule="auto"/>
        <w:jc w:val="both"/>
        <w:rPr>
          <w:color w:val="000000" w:themeColor="text1"/>
          <w:sz w:val="28"/>
          <w:szCs w:val="28"/>
        </w:rPr>
      </w:pPr>
    </w:p>
    <w:p w14:paraId="357FAD0F" w14:textId="77777777" w:rsidR="00DC3C8B" w:rsidRPr="002A0865" w:rsidRDefault="00DC3C8B" w:rsidP="002A0865">
      <w:pPr>
        <w:spacing w:line="360" w:lineRule="auto"/>
        <w:ind w:firstLine="709"/>
        <w:jc w:val="both"/>
        <w:rPr>
          <w:color w:val="000000" w:themeColor="text1"/>
          <w:sz w:val="28"/>
          <w:szCs w:val="28"/>
        </w:rPr>
      </w:pPr>
    </w:p>
    <w:p w14:paraId="42AF3D35" w14:textId="77777777" w:rsidR="002A0865" w:rsidRPr="002A0865" w:rsidRDefault="002A0865" w:rsidP="0062157D">
      <w:pPr>
        <w:spacing w:line="360" w:lineRule="auto"/>
        <w:ind w:firstLine="709"/>
        <w:jc w:val="both"/>
        <w:rPr>
          <w:sz w:val="28"/>
          <w:szCs w:val="28"/>
        </w:rPr>
      </w:pPr>
    </w:p>
    <w:p w14:paraId="39D4335A" w14:textId="77777777" w:rsidR="002400B3" w:rsidRPr="00FE484F" w:rsidRDefault="002400B3" w:rsidP="002F2D76">
      <w:pPr>
        <w:spacing w:line="360" w:lineRule="auto"/>
        <w:ind w:firstLine="709"/>
        <w:jc w:val="both"/>
        <w:rPr>
          <w:sz w:val="28"/>
          <w:szCs w:val="28"/>
          <w:lang w:val="uk-UA"/>
        </w:rPr>
      </w:pPr>
    </w:p>
    <w:p w14:paraId="1CC2DCF0" w14:textId="77777777" w:rsidR="00D15543" w:rsidRPr="009502FC" w:rsidRDefault="00D15543" w:rsidP="00D15543">
      <w:pPr>
        <w:rPr>
          <w:sz w:val="28"/>
          <w:szCs w:val="28"/>
          <w:lang w:val="uk-UA"/>
        </w:rPr>
      </w:pPr>
      <w:r w:rsidRPr="00A114F7">
        <w:rPr>
          <w:sz w:val="28"/>
          <w:szCs w:val="28"/>
          <w:lang w:val="uk-UA"/>
        </w:rPr>
        <w:lastRenderedPageBreak/>
        <w:br w:type="page"/>
      </w:r>
    </w:p>
    <w:p w14:paraId="7AA2A379" w14:textId="77777777" w:rsidR="00197A4E" w:rsidRPr="00CD1C78" w:rsidRDefault="00D15543" w:rsidP="00B53A0C">
      <w:pPr>
        <w:pStyle w:val="a5"/>
        <w:numPr>
          <w:ilvl w:val="0"/>
          <w:numId w:val="37"/>
        </w:numPr>
        <w:spacing w:before="0" w:after="240" w:line="360" w:lineRule="auto"/>
        <w:ind w:left="1054" w:hanging="357"/>
        <w:jc w:val="center"/>
        <w:outlineLvl w:val="0"/>
        <w:rPr>
          <w:b/>
          <w:bCs/>
          <w:sz w:val="28"/>
          <w:szCs w:val="28"/>
          <w:lang w:val="en-US" w:bidi="ar-SA"/>
        </w:rPr>
      </w:pPr>
      <w:bookmarkStart w:id="28" w:name="_Toc43840818"/>
      <w:r w:rsidRPr="00CD1C78">
        <w:rPr>
          <w:b/>
          <w:bCs/>
          <w:sz w:val="28"/>
          <w:szCs w:val="28"/>
          <w:lang w:val="uk-UA"/>
        </w:rPr>
        <w:lastRenderedPageBreak/>
        <w:t>ПРАКТИЧНА ЧАСТИНА</w:t>
      </w:r>
      <w:bookmarkEnd w:id="28"/>
    </w:p>
    <w:p w14:paraId="4C665351" w14:textId="77777777" w:rsidR="00757F8E" w:rsidRDefault="00B21093" w:rsidP="00CD1C78">
      <w:pPr>
        <w:spacing w:line="360" w:lineRule="auto"/>
        <w:ind w:firstLine="709"/>
        <w:jc w:val="both"/>
        <w:rPr>
          <w:sz w:val="28"/>
          <w:szCs w:val="28"/>
          <w:lang w:val="uk-UA"/>
        </w:rPr>
      </w:pPr>
      <w:r w:rsidRPr="00197A4E">
        <w:rPr>
          <w:sz w:val="28"/>
          <w:szCs w:val="28"/>
          <w:lang w:val="uk-UA"/>
        </w:rPr>
        <w:t>Для виконання практичного завдання нам знадобиться створити додаток, який виконує усі вимоги поставленого завдання. Для цього нам знадобиться створити певну кількість класів, що разом утворять наш додаток. Для цього наведемо загальну діаграму проекту та діаграми класів, які в неї входять. Дані діаграми зображені за рисунках 1-3.</w:t>
      </w:r>
    </w:p>
    <w:p w14:paraId="0C9715BB" w14:textId="77777777" w:rsidR="00253315" w:rsidRDefault="00253315" w:rsidP="00CE0E0A">
      <w:pPr>
        <w:spacing w:line="360" w:lineRule="auto"/>
        <w:rPr>
          <w:noProof/>
        </w:rPr>
      </w:pPr>
    </w:p>
    <w:p w14:paraId="1B296F77" w14:textId="653C55EA" w:rsidR="008D5D28" w:rsidRDefault="00F93C9B" w:rsidP="00CE0E0A">
      <w:pPr>
        <w:spacing w:line="360" w:lineRule="auto"/>
        <w:rPr>
          <w:lang w:val="uk-UA" w:bidi="ar-SA"/>
        </w:rPr>
      </w:pPr>
      <w:r>
        <w:rPr>
          <w:noProof/>
          <w:lang w:bidi="ar-SA"/>
        </w:rPr>
        <w:drawing>
          <wp:inline distT="0" distB="0" distL="0" distR="0" wp14:anchorId="572DE040" wp14:editId="56B8E52C">
            <wp:extent cx="5934075" cy="4419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inline>
        </w:drawing>
      </w:r>
    </w:p>
    <w:p w14:paraId="1FA5FB7A" w14:textId="3963EEFB" w:rsidR="002E550F" w:rsidRDefault="00757F8E" w:rsidP="002E550F">
      <w:pPr>
        <w:pStyle w:val="ac"/>
        <w:spacing w:line="360" w:lineRule="auto"/>
        <w:jc w:val="center"/>
        <w:rPr>
          <w:b w:val="0"/>
          <w:sz w:val="28"/>
          <w:szCs w:val="28"/>
          <w:lang w:val="uk-UA"/>
        </w:rPr>
      </w:pPr>
      <w:r w:rsidRPr="00A114F7">
        <w:rPr>
          <w:b w:val="0"/>
          <w:sz w:val="28"/>
          <w:szCs w:val="28"/>
          <w:lang w:val="uk-UA"/>
        </w:rPr>
        <w:t xml:space="preserve">Рисунок </w:t>
      </w:r>
      <w:r w:rsidRPr="00A114F7">
        <w:rPr>
          <w:b w:val="0"/>
          <w:sz w:val="28"/>
          <w:szCs w:val="28"/>
          <w:lang w:val="uk-UA"/>
        </w:rPr>
        <w:fldChar w:fldCharType="begin"/>
      </w:r>
      <w:r w:rsidRPr="00A114F7">
        <w:rPr>
          <w:b w:val="0"/>
          <w:sz w:val="28"/>
          <w:szCs w:val="28"/>
          <w:lang w:val="uk-UA"/>
        </w:rPr>
        <w:instrText xml:space="preserve"> SEQ Рисунок \* ARABIC </w:instrText>
      </w:r>
      <w:r w:rsidRPr="00A114F7">
        <w:rPr>
          <w:b w:val="0"/>
          <w:sz w:val="28"/>
          <w:szCs w:val="28"/>
          <w:lang w:val="uk-UA"/>
        </w:rPr>
        <w:fldChar w:fldCharType="separate"/>
      </w:r>
      <w:r>
        <w:rPr>
          <w:b w:val="0"/>
          <w:noProof/>
          <w:sz w:val="28"/>
          <w:szCs w:val="28"/>
          <w:lang w:val="uk-UA"/>
        </w:rPr>
        <w:t>1</w:t>
      </w:r>
      <w:r w:rsidRPr="00A114F7">
        <w:rPr>
          <w:b w:val="0"/>
          <w:sz w:val="28"/>
          <w:szCs w:val="28"/>
          <w:lang w:val="uk-UA"/>
        </w:rPr>
        <w:fldChar w:fldCharType="end"/>
      </w:r>
      <w:r w:rsidRPr="00A114F7">
        <w:rPr>
          <w:b w:val="0"/>
          <w:sz w:val="28"/>
          <w:szCs w:val="28"/>
          <w:lang w:val="uk-UA"/>
        </w:rPr>
        <w:t xml:space="preserve"> </w:t>
      </w:r>
      <w:r>
        <w:rPr>
          <w:b w:val="0"/>
          <w:sz w:val="28"/>
          <w:szCs w:val="28"/>
          <w:lang w:val="uk-UA"/>
        </w:rPr>
        <w:t>–</w:t>
      </w:r>
      <w:r w:rsidRPr="00A114F7">
        <w:rPr>
          <w:b w:val="0"/>
          <w:sz w:val="28"/>
          <w:szCs w:val="28"/>
          <w:lang w:val="uk-UA"/>
        </w:rPr>
        <w:t xml:space="preserve"> </w:t>
      </w:r>
      <w:r w:rsidR="00DA2165">
        <w:rPr>
          <w:b w:val="0"/>
          <w:sz w:val="28"/>
          <w:szCs w:val="28"/>
          <w:lang w:val="uk-UA"/>
        </w:rPr>
        <w:t xml:space="preserve">Діаграма </w:t>
      </w:r>
      <w:r w:rsidR="007A14CC">
        <w:rPr>
          <w:b w:val="0"/>
          <w:sz w:val="28"/>
          <w:szCs w:val="28"/>
          <w:lang w:val="uk-UA"/>
        </w:rPr>
        <w:t xml:space="preserve">класів </w:t>
      </w:r>
      <w:r w:rsidR="00DA2165">
        <w:rPr>
          <w:b w:val="0"/>
          <w:sz w:val="28"/>
          <w:szCs w:val="28"/>
          <w:lang w:val="uk-UA"/>
        </w:rPr>
        <w:t>проекту</w:t>
      </w:r>
      <w:r w:rsidR="00197A4E">
        <w:rPr>
          <w:b w:val="0"/>
          <w:sz w:val="28"/>
          <w:szCs w:val="28"/>
          <w:lang w:val="uk-UA"/>
        </w:rPr>
        <w:t>.</w:t>
      </w:r>
    </w:p>
    <w:p w14:paraId="3DAD4998" w14:textId="77777777" w:rsidR="00253315" w:rsidRDefault="00253315" w:rsidP="002E550F">
      <w:pPr>
        <w:spacing w:line="360" w:lineRule="auto"/>
        <w:rPr>
          <w:noProof/>
        </w:rPr>
      </w:pPr>
    </w:p>
    <w:p w14:paraId="40EFCE90" w14:textId="77777777" w:rsidR="002E550F" w:rsidRPr="002E550F" w:rsidRDefault="002E550F" w:rsidP="002E550F">
      <w:pPr>
        <w:rPr>
          <w:lang w:val="uk-UA" w:bidi="ar-SA"/>
        </w:rPr>
      </w:pPr>
    </w:p>
    <w:p w14:paraId="4AD43564" w14:textId="77777777" w:rsidR="003535B7" w:rsidRPr="003A1DBF" w:rsidRDefault="008D79FE" w:rsidP="00E27ABC">
      <w:pPr>
        <w:pStyle w:val="a5"/>
        <w:numPr>
          <w:ilvl w:val="1"/>
          <w:numId w:val="37"/>
        </w:numPr>
        <w:spacing w:line="360" w:lineRule="auto"/>
        <w:outlineLvl w:val="1"/>
        <w:rPr>
          <w:b/>
          <w:bCs/>
          <w:sz w:val="28"/>
          <w:szCs w:val="28"/>
          <w:lang w:val="uk-UA" w:bidi="ar-SA"/>
        </w:rPr>
      </w:pPr>
      <w:bookmarkStart w:id="29" w:name="_Toc43840819"/>
      <w:r w:rsidRPr="003A1DBF">
        <w:rPr>
          <w:b/>
          <w:bCs/>
          <w:sz w:val="28"/>
          <w:szCs w:val="28"/>
          <w:lang w:val="uk-UA" w:bidi="ar-SA"/>
        </w:rPr>
        <w:t>Опис класів проект</w:t>
      </w:r>
      <w:r w:rsidR="00DA2165" w:rsidRPr="003A1DBF">
        <w:rPr>
          <w:b/>
          <w:bCs/>
          <w:sz w:val="28"/>
          <w:szCs w:val="28"/>
          <w:lang w:val="uk-UA" w:bidi="ar-SA"/>
        </w:rPr>
        <w:t>у</w:t>
      </w:r>
      <w:bookmarkEnd w:id="29"/>
    </w:p>
    <w:p w14:paraId="4A111751" w14:textId="77777777" w:rsidR="008D79FE" w:rsidRDefault="008D79FE" w:rsidP="00197A4E">
      <w:pPr>
        <w:spacing w:line="360" w:lineRule="auto"/>
        <w:ind w:firstLine="709"/>
        <w:jc w:val="both"/>
        <w:rPr>
          <w:sz w:val="28"/>
          <w:szCs w:val="28"/>
          <w:lang w:val="uk-UA" w:bidi="ar-SA"/>
        </w:rPr>
      </w:pPr>
      <w:r>
        <w:rPr>
          <w:sz w:val="28"/>
          <w:szCs w:val="28"/>
          <w:lang w:val="uk-UA" w:bidi="ar-SA"/>
        </w:rPr>
        <w:t>Для кращого розуміння взаємодії елементів програми необхідно описати класи, які в неї входять. Тож опишемо їх.</w:t>
      </w:r>
      <w:r w:rsidR="000E4E99" w:rsidRPr="000E4E99">
        <w:rPr>
          <w:sz w:val="28"/>
          <w:szCs w:val="28"/>
          <w:lang w:val="uk-UA" w:bidi="ar-SA"/>
        </w:rPr>
        <w:t xml:space="preserve"> </w:t>
      </w:r>
    </w:p>
    <w:p w14:paraId="0CB85E0A" w14:textId="4A97CA4B" w:rsidR="008D79FE" w:rsidRDefault="008D79FE" w:rsidP="00197A4E">
      <w:pPr>
        <w:spacing w:line="360" w:lineRule="auto"/>
        <w:ind w:firstLine="709"/>
        <w:jc w:val="both"/>
        <w:rPr>
          <w:sz w:val="28"/>
          <w:szCs w:val="28"/>
          <w:lang w:val="uk-UA" w:bidi="ar-SA"/>
        </w:rPr>
      </w:pPr>
      <w:r>
        <w:rPr>
          <w:sz w:val="28"/>
          <w:szCs w:val="28"/>
          <w:lang w:val="uk-UA" w:bidi="ar-SA"/>
        </w:rPr>
        <w:t xml:space="preserve">Клас </w:t>
      </w:r>
      <w:r w:rsidRPr="007A14CC">
        <w:rPr>
          <w:sz w:val="28"/>
          <w:szCs w:val="28"/>
          <w:lang w:val="uk-UA" w:bidi="ar-SA"/>
        </w:rPr>
        <w:t>“</w:t>
      </w:r>
      <w:r w:rsidR="005C78B3">
        <w:rPr>
          <w:b/>
          <w:bCs/>
          <w:sz w:val="28"/>
          <w:szCs w:val="28"/>
          <w:lang w:val="en-US" w:bidi="ar-SA"/>
        </w:rPr>
        <w:t>Program</w:t>
      </w:r>
      <w:r w:rsidRPr="007A14CC">
        <w:rPr>
          <w:sz w:val="28"/>
          <w:szCs w:val="28"/>
          <w:lang w:val="uk-UA" w:bidi="ar-SA"/>
        </w:rPr>
        <w:t xml:space="preserve">” </w:t>
      </w:r>
      <w:r>
        <w:rPr>
          <w:sz w:val="28"/>
          <w:szCs w:val="28"/>
          <w:lang w:val="uk-UA" w:bidi="ar-SA"/>
        </w:rPr>
        <w:t>призначений для зберігання шляхів для файлів ресурсів даної програми та статичного об</w:t>
      </w:r>
      <w:r w:rsidRPr="007A14CC">
        <w:rPr>
          <w:sz w:val="28"/>
          <w:szCs w:val="28"/>
          <w:lang w:val="uk-UA" w:bidi="ar-SA"/>
        </w:rPr>
        <w:t>’</w:t>
      </w:r>
      <w:r>
        <w:rPr>
          <w:sz w:val="28"/>
          <w:szCs w:val="28"/>
          <w:lang w:val="uk-UA" w:bidi="ar-SA"/>
        </w:rPr>
        <w:t xml:space="preserve">єкту класу </w:t>
      </w:r>
      <w:r w:rsidRPr="007A14CC">
        <w:rPr>
          <w:sz w:val="28"/>
          <w:szCs w:val="28"/>
          <w:lang w:val="uk-UA" w:bidi="ar-SA"/>
        </w:rPr>
        <w:t>“</w:t>
      </w:r>
      <w:r>
        <w:rPr>
          <w:sz w:val="28"/>
          <w:szCs w:val="28"/>
          <w:lang w:val="en-US" w:bidi="ar-SA"/>
        </w:rPr>
        <w:t>Store</w:t>
      </w:r>
      <w:r w:rsidRPr="007A14CC">
        <w:rPr>
          <w:sz w:val="28"/>
          <w:szCs w:val="28"/>
          <w:lang w:val="uk-UA" w:bidi="ar-SA"/>
        </w:rPr>
        <w:t xml:space="preserve">” </w:t>
      </w:r>
      <w:r>
        <w:rPr>
          <w:sz w:val="28"/>
          <w:szCs w:val="28"/>
          <w:lang w:val="uk-UA" w:bidi="ar-SA"/>
        </w:rPr>
        <w:t xml:space="preserve">через який і буде </w:t>
      </w:r>
      <w:r>
        <w:rPr>
          <w:sz w:val="28"/>
          <w:szCs w:val="28"/>
          <w:lang w:val="uk-UA" w:bidi="ar-SA"/>
        </w:rPr>
        <w:lastRenderedPageBreak/>
        <w:t>виконуватися основна кількість операцій.</w:t>
      </w:r>
      <w:r w:rsidR="000E4E99" w:rsidRPr="000E4E99">
        <w:rPr>
          <w:sz w:val="28"/>
          <w:szCs w:val="28"/>
          <w:lang w:val="uk-UA" w:bidi="ar-SA"/>
        </w:rPr>
        <w:t xml:space="preserve"> </w:t>
      </w:r>
      <w:r w:rsidR="000E4E99">
        <w:rPr>
          <w:sz w:val="28"/>
          <w:szCs w:val="28"/>
          <w:lang w:val="uk-UA" w:bidi="ar-SA"/>
        </w:rPr>
        <w:t>Інформація про поля класу наведена у таблиці 4.</w:t>
      </w:r>
    </w:p>
    <w:p w14:paraId="17FC506B" w14:textId="77777777" w:rsidR="008D79FE" w:rsidRDefault="008D79FE" w:rsidP="00197A4E">
      <w:pPr>
        <w:spacing w:line="360" w:lineRule="auto"/>
        <w:ind w:firstLine="709"/>
        <w:jc w:val="both"/>
        <w:rPr>
          <w:sz w:val="28"/>
          <w:szCs w:val="28"/>
          <w:lang w:val="uk-UA" w:bidi="ar-SA"/>
        </w:rPr>
      </w:pPr>
      <w:r>
        <w:rPr>
          <w:sz w:val="28"/>
          <w:szCs w:val="28"/>
          <w:lang w:val="uk-UA" w:bidi="ar-SA"/>
        </w:rPr>
        <w:t xml:space="preserve">Клас </w:t>
      </w:r>
      <w:r w:rsidRPr="007A14CC">
        <w:rPr>
          <w:sz w:val="28"/>
          <w:szCs w:val="28"/>
          <w:lang w:bidi="ar-SA"/>
        </w:rPr>
        <w:t>“</w:t>
      </w:r>
      <w:r w:rsidRPr="000E4E99">
        <w:rPr>
          <w:b/>
          <w:bCs/>
          <w:sz w:val="28"/>
          <w:szCs w:val="28"/>
          <w:lang w:val="en-US" w:bidi="ar-SA"/>
        </w:rPr>
        <w:t>Customer</w:t>
      </w:r>
      <w:r w:rsidRPr="007A14CC">
        <w:rPr>
          <w:sz w:val="28"/>
          <w:szCs w:val="28"/>
          <w:lang w:bidi="ar-SA"/>
        </w:rPr>
        <w:t xml:space="preserve">” </w:t>
      </w:r>
      <w:r>
        <w:rPr>
          <w:sz w:val="28"/>
          <w:szCs w:val="28"/>
          <w:lang w:val="uk-UA" w:bidi="ar-SA"/>
        </w:rPr>
        <w:t>призначений для зберігання інформації про одного користувача.</w:t>
      </w:r>
      <w:r w:rsidR="000E4E99">
        <w:rPr>
          <w:sz w:val="28"/>
          <w:szCs w:val="28"/>
          <w:lang w:val="uk-UA" w:bidi="ar-SA"/>
        </w:rPr>
        <w:t xml:space="preserve"> Інформація про поля класу наведена у таблиці 1.</w:t>
      </w:r>
    </w:p>
    <w:p w14:paraId="45A5E7D8" w14:textId="77777777" w:rsidR="008D79FE" w:rsidRDefault="008D79FE" w:rsidP="00197A4E">
      <w:pPr>
        <w:spacing w:line="360" w:lineRule="auto"/>
        <w:ind w:firstLine="709"/>
        <w:jc w:val="both"/>
        <w:rPr>
          <w:sz w:val="28"/>
          <w:szCs w:val="28"/>
          <w:lang w:val="uk-UA" w:bidi="ar-SA"/>
        </w:rPr>
      </w:pPr>
      <w:r>
        <w:rPr>
          <w:sz w:val="28"/>
          <w:szCs w:val="28"/>
          <w:lang w:val="uk-UA" w:bidi="ar-SA"/>
        </w:rPr>
        <w:t xml:space="preserve">Клас </w:t>
      </w:r>
      <w:r w:rsidRPr="007A14CC">
        <w:rPr>
          <w:sz w:val="28"/>
          <w:szCs w:val="28"/>
          <w:lang w:bidi="ar-SA"/>
        </w:rPr>
        <w:t>“</w:t>
      </w:r>
      <w:r w:rsidRPr="000E4E99">
        <w:rPr>
          <w:b/>
          <w:bCs/>
          <w:sz w:val="28"/>
          <w:szCs w:val="28"/>
          <w:lang w:val="en-US" w:bidi="ar-SA"/>
        </w:rPr>
        <w:t>Product</w:t>
      </w:r>
      <w:r w:rsidRPr="007A14CC">
        <w:rPr>
          <w:sz w:val="28"/>
          <w:szCs w:val="28"/>
          <w:lang w:bidi="ar-SA"/>
        </w:rPr>
        <w:t xml:space="preserve">” </w:t>
      </w:r>
      <w:r>
        <w:rPr>
          <w:sz w:val="28"/>
          <w:szCs w:val="28"/>
          <w:lang w:val="uk-UA" w:bidi="ar-SA"/>
        </w:rPr>
        <w:t>призначений для зберігання інформації про одиницю продукту.</w:t>
      </w:r>
      <w:r w:rsidR="000E4E99" w:rsidRPr="000E4E99">
        <w:rPr>
          <w:sz w:val="28"/>
          <w:szCs w:val="28"/>
          <w:lang w:val="uk-UA" w:bidi="ar-SA"/>
        </w:rPr>
        <w:t xml:space="preserve"> </w:t>
      </w:r>
      <w:r w:rsidR="000E4E99">
        <w:rPr>
          <w:sz w:val="28"/>
          <w:szCs w:val="28"/>
          <w:lang w:val="uk-UA" w:bidi="ar-SA"/>
        </w:rPr>
        <w:t>Інформація про поля класу наведена у таблиці 2</w:t>
      </w:r>
    </w:p>
    <w:p w14:paraId="08BC348C" w14:textId="51301FCE" w:rsidR="008D79FE" w:rsidRPr="007A14CC" w:rsidRDefault="008D79FE" w:rsidP="00197A4E">
      <w:pPr>
        <w:spacing w:line="360" w:lineRule="auto"/>
        <w:ind w:firstLine="709"/>
        <w:jc w:val="both"/>
        <w:rPr>
          <w:sz w:val="28"/>
          <w:szCs w:val="28"/>
          <w:lang w:val="uk-UA" w:bidi="ar-SA"/>
        </w:rPr>
      </w:pPr>
      <w:r>
        <w:rPr>
          <w:sz w:val="28"/>
          <w:szCs w:val="28"/>
          <w:lang w:val="uk-UA" w:bidi="ar-SA"/>
        </w:rPr>
        <w:t xml:space="preserve">Клас </w:t>
      </w:r>
      <w:r w:rsidRPr="005C78B3">
        <w:rPr>
          <w:sz w:val="28"/>
          <w:szCs w:val="28"/>
          <w:lang w:val="uk-UA" w:bidi="ar-SA"/>
        </w:rPr>
        <w:t>“</w:t>
      </w:r>
      <w:r w:rsidRPr="000E4E99">
        <w:rPr>
          <w:b/>
          <w:bCs/>
          <w:sz w:val="28"/>
          <w:szCs w:val="28"/>
          <w:lang w:val="en-US" w:bidi="ar-SA"/>
        </w:rPr>
        <w:t>Store</w:t>
      </w:r>
      <w:r w:rsidRPr="005C78B3">
        <w:rPr>
          <w:sz w:val="28"/>
          <w:szCs w:val="28"/>
          <w:lang w:val="uk-UA" w:bidi="ar-SA"/>
        </w:rPr>
        <w:t>”</w:t>
      </w:r>
      <w:r>
        <w:rPr>
          <w:sz w:val="28"/>
          <w:szCs w:val="28"/>
          <w:lang w:val="uk-UA" w:bidi="ar-SA"/>
        </w:rPr>
        <w:t xml:space="preserve"> призначений для зберігання списку усіх наявних продуктів у магазині, та користувач</w:t>
      </w:r>
      <w:r w:rsidR="005C78B3">
        <w:rPr>
          <w:sz w:val="28"/>
          <w:szCs w:val="28"/>
          <w:lang w:val="uk-UA" w:bidi="ar-SA"/>
        </w:rPr>
        <w:t>ів</w:t>
      </w:r>
      <w:r>
        <w:rPr>
          <w:sz w:val="28"/>
          <w:szCs w:val="28"/>
          <w:lang w:val="uk-UA" w:bidi="ar-SA"/>
        </w:rPr>
        <w:t xml:space="preserve">. </w:t>
      </w:r>
      <w:r w:rsidR="000E4E99">
        <w:rPr>
          <w:sz w:val="28"/>
          <w:szCs w:val="28"/>
          <w:lang w:val="uk-UA" w:bidi="ar-SA"/>
        </w:rPr>
        <w:t>3</w:t>
      </w:r>
      <w:r w:rsidR="007A14CC" w:rsidRPr="005C78B3">
        <w:rPr>
          <w:sz w:val="28"/>
          <w:szCs w:val="28"/>
          <w:lang w:val="uk-UA" w:bidi="ar-SA"/>
        </w:rPr>
        <w:t>д</w:t>
      </w:r>
      <w:r w:rsidR="007A14CC">
        <w:rPr>
          <w:sz w:val="28"/>
          <w:szCs w:val="28"/>
          <w:lang w:val="uk-UA" w:bidi="ar-SA"/>
        </w:rPr>
        <w:t>ійснює всі необхідні операції пов’язані з роботою магагазину</w:t>
      </w:r>
      <w:r w:rsidR="005C78B3">
        <w:rPr>
          <w:sz w:val="28"/>
          <w:szCs w:val="28"/>
          <w:lang w:val="uk-UA" w:bidi="ar-SA"/>
        </w:rPr>
        <w:t>.</w:t>
      </w:r>
    </w:p>
    <w:p w14:paraId="62036A10" w14:textId="77777777" w:rsidR="00197A4E" w:rsidRPr="00197A4E" w:rsidRDefault="00792682" w:rsidP="00E27ABC">
      <w:pPr>
        <w:pStyle w:val="a5"/>
        <w:numPr>
          <w:ilvl w:val="1"/>
          <w:numId w:val="37"/>
        </w:numPr>
        <w:spacing w:before="0" w:line="360" w:lineRule="auto"/>
        <w:ind w:left="0" w:firstLine="709"/>
        <w:outlineLvl w:val="1"/>
        <w:rPr>
          <w:b/>
          <w:bCs/>
          <w:sz w:val="28"/>
          <w:szCs w:val="28"/>
          <w:lang w:val="uk-UA"/>
        </w:rPr>
      </w:pPr>
      <w:bookmarkStart w:id="30" w:name="_Toc513998218"/>
      <w:bookmarkStart w:id="31" w:name="_Toc532073996"/>
      <w:bookmarkStart w:id="32" w:name="_Toc40860034"/>
      <w:bookmarkStart w:id="33" w:name="_Toc40860082"/>
      <w:bookmarkStart w:id="34" w:name="_Toc43840820"/>
      <w:r w:rsidRPr="00197A4E">
        <w:rPr>
          <w:b/>
          <w:bCs/>
          <w:sz w:val="28"/>
          <w:szCs w:val="28"/>
          <w:lang w:val="uk-UA"/>
        </w:rPr>
        <w:t xml:space="preserve">Таблиці </w:t>
      </w:r>
      <w:bookmarkEnd w:id="30"/>
      <w:bookmarkEnd w:id="31"/>
      <w:bookmarkEnd w:id="32"/>
      <w:bookmarkEnd w:id="33"/>
      <w:r w:rsidR="00D15543" w:rsidRPr="00197A4E">
        <w:rPr>
          <w:b/>
          <w:bCs/>
          <w:sz w:val="28"/>
          <w:szCs w:val="28"/>
          <w:lang w:val="uk-UA"/>
        </w:rPr>
        <w:t>полів класів</w:t>
      </w:r>
      <w:bookmarkEnd w:id="34"/>
    </w:p>
    <w:p w14:paraId="3808C5A0" w14:textId="77777777" w:rsidR="00653B4D" w:rsidRDefault="00792682" w:rsidP="00653B4D">
      <w:pPr>
        <w:spacing w:line="360" w:lineRule="auto"/>
        <w:ind w:left="57" w:firstLine="709"/>
        <w:jc w:val="both"/>
        <w:rPr>
          <w:sz w:val="28"/>
          <w:szCs w:val="28"/>
          <w:lang w:val="uk-UA"/>
        </w:rPr>
      </w:pPr>
      <w:r w:rsidRPr="00197A4E">
        <w:rPr>
          <w:sz w:val="28"/>
          <w:szCs w:val="28"/>
          <w:lang w:val="uk-UA"/>
        </w:rPr>
        <w:t>Зараз опишемо поля усіх класів наявних у програмі. Для зручності кожен клас має свою таблицю</w:t>
      </w:r>
      <w:r w:rsidR="003535B7" w:rsidRPr="00197A4E">
        <w:rPr>
          <w:sz w:val="28"/>
          <w:szCs w:val="28"/>
          <w:lang w:val="uk-UA"/>
        </w:rPr>
        <w:t>.</w:t>
      </w:r>
    </w:p>
    <w:p w14:paraId="43924E7C" w14:textId="77777777" w:rsidR="00653B4D" w:rsidRPr="00197A4E" w:rsidRDefault="00653B4D" w:rsidP="00653B4D">
      <w:pPr>
        <w:ind w:left="57" w:firstLine="709"/>
        <w:jc w:val="both"/>
        <w:rPr>
          <w:sz w:val="28"/>
          <w:szCs w:val="28"/>
          <w:lang w:val="uk-UA"/>
        </w:rPr>
      </w:pPr>
    </w:p>
    <w:p w14:paraId="5ED9D033" w14:textId="77777777" w:rsidR="00792682" w:rsidRPr="00F26194" w:rsidRDefault="00792682" w:rsidP="001C17F5">
      <w:pPr>
        <w:pStyle w:val="ac"/>
        <w:spacing w:line="360" w:lineRule="auto"/>
        <w:ind w:firstLine="709"/>
        <w:rPr>
          <w:b w:val="0"/>
          <w:sz w:val="28"/>
          <w:szCs w:val="28"/>
          <w:lang w:val="uk-UA"/>
        </w:rPr>
      </w:pPr>
      <w:r w:rsidRPr="00A114F7">
        <w:rPr>
          <w:b w:val="0"/>
          <w:sz w:val="28"/>
          <w:szCs w:val="28"/>
          <w:lang w:val="uk-UA"/>
        </w:rPr>
        <w:t xml:space="preserve">Таблиця </w:t>
      </w:r>
      <w:r>
        <w:rPr>
          <w:b w:val="0"/>
          <w:sz w:val="28"/>
          <w:szCs w:val="28"/>
          <w:lang w:val="uk-UA"/>
        </w:rPr>
        <w:t>1</w:t>
      </w:r>
      <w:r w:rsidRPr="00A114F7">
        <w:rPr>
          <w:b w:val="0"/>
          <w:sz w:val="28"/>
          <w:szCs w:val="28"/>
          <w:lang w:val="uk-UA"/>
        </w:rPr>
        <w:t xml:space="preserve"> –Таблиця </w:t>
      </w:r>
      <w:r>
        <w:rPr>
          <w:b w:val="0"/>
          <w:sz w:val="28"/>
          <w:szCs w:val="28"/>
          <w:lang w:val="uk-UA"/>
        </w:rPr>
        <w:t xml:space="preserve">полів класу </w:t>
      </w:r>
      <w:r>
        <w:rPr>
          <w:b w:val="0"/>
          <w:sz w:val="28"/>
          <w:szCs w:val="28"/>
          <w:lang w:val="en-US"/>
        </w:rPr>
        <w:t>Customer</w:t>
      </w:r>
      <w:r w:rsidRPr="00A114F7">
        <w:rPr>
          <w:b w:val="0"/>
          <w:sz w:val="28"/>
          <w:szCs w:val="28"/>
          <w:lang w:val="uk-UA"/>
        </w:rPr>
        <w:t>.</w:t>
      </w:r>
    </w:p>
    <w:tbl>
      <w:tblPr>
        <w:tblStyle w:val="ad"/>
        <w:tblW w:w="0" w:type="auto"/>
        <w:tblInd w:w="108" w:type="dxa"/>
        <w:tblLook w:val="04A0" w:firstRow="1" w:lastRow="0" w:firstColumn="1" w:lastColumn="0" w:noHBand="0" w:noVBand="1"/>
      </w:tblPr>
      <w:tblGrid>
        <w:gridCol w:w="2052"/>
        <w:gridCol w:w="1418"/>
        <w:gridCol w:w="5348"/>
      </w:tblGrid>
      <w:tr w:rsidR="007A14CC" w14:paraId="432C45E6" w14:textId="77777777" w:rsidTr="009B1051">
        <w:trPr>
          <w:tblHeader/>
        </w:trPr>
        <w:tc>
          <w:tcPr>
            <w:tcW w:w="2052" w:type="dxa"/>
            <w:shd w:val="clear" w:color="auto" w:fill="auto"/>
          </w:tcPr>
          <w:p w14:paraId="75112F97" w14:textId="77777777" w:rsidR="007A14CC" w:rsidRPr="009B1051" w:rsidRDefault="007A14CC" w:rsidP="00197A4E">
            <w:pPr>
              <w:pStyle w:val="ac"/>
              <w:jc w:val="center"/>
              <w:rPr>
                <w:bCs w:val="0"/>
                <w:sz w:val="28"/>
                <w:szCs w:val="28"/>
                <w:lang w:val="uk-UA"/>
              </w:rPr>
            </w:pPr>
            <w:r w:rsidRPr="009B1051">
              <w:rPr>
                <w:bCs w:val="0"/>
                <w:sz w:val="28"/>
                <w:szCs w:val="28"/>
                <w:lang w:val="uk-UA"/>
              </w:rPr>
              <w:t>Назва змінної</w:t>
            </w:r>
          </w:p>
        </w:tc>
        <w:tc>
          <w:tcPr>
            <w:tcW w:w="1418" w:type="dxa"/>
            <w:shd w:val="clear" w:color="auto" w:fill="auto"/>
          </w:tcPr>
          <w:p w14:paraId="2F5BBAA7" w14:textId="77777777" w:rsidR="007A14CC" w:rsidRPr="009B1051" w:rsidRDefault="007A14CC" w:rsidP="00197A4E">
            <w:pPr>
              <w:pStyle w:val="ac"/>
              <w:jc w:val="center"/>
              <w:rPr>
                <w:bCs w:val="0"/>
                <w:sz w:val="28"/>
                <w:szCs w:val="28"/>
                <w:lang w:val="uk-UA"/>
              </w:rPr>
            </w:pPr>
            <w:r w:rsidRPr="009B1051">
              <w:rPr>
                <w:bCs w:val="0"/>
                <w:sz w:val="28"/>
                <w:szCs w:val="28"/>
                <w:lang w:val="uk-UA"/>
              </w:rPr>
              <w:t>Тип</w:t>
            </w:r>
          </w:p>
        </w:tc>
        <w:tc>
          <w:tcPr>
            <w:tcW w:w="5348" w:type="dxa"/>
            <w:shd w:val="clear" w:color="auto" w:fill="auto"/>
          </w:tcPr>
          <w:p w14:paraId="6D1469D0" w14:textId="77777777" w:rsidR="007A14CC" w:rsidRPr="009B1051" w:rsidRDefault="007A14CC" w:rsidP="00197A4E">
            <w:pPr>
              <w:pStyle w:val="ac"/>
              <w:jc w:val="center"/>
              <w:rPr>
                <w:bCs w:val="0"/>
                <w:sz w:val="28"/>
                <w:szCs w:val="28"/>
                <w:lang w:val="uk-UA"/>
              </w:rPr>
            </w:pPr>
            <w:r w:rsidRPr="009B1051">
              <w:rPr>
                <w:bCs w:val="0"/>
                <w:sz w:val="28"/>
                <w:szCs w:val="28"/>
                <w:lang w:val="uk-UA"/>
              </w:rPr>
              <w:t>Призначення</w:t>
            </w:r>
          </w:p>
        </w:tc>
      </w:tr>
      <w:tr w:rsidR="007A14CC" w14:paraId="19916672" w14:textId="77777777" w:rsidTr="009B1051">
        <w:tc>
          <w:tcPr>
            <w:tcW w:w="2052" w:type="dxa"/>
          </w:tcPr>
          <w:p w14:paraId="45142825" w14:textId="5EBD8521" w:rsidR="007A14CC" w:rsidRPr="005C78B3" w:rsidRDefault="005C78B3" w:rsidP="00197A4E">
            <w:pPr>
              <w:pStyle w:val="ac"/>
              <w:jc w:val="center"/>
              <w:rPr>
                <w:b w:val="0"/>
                <w:bCs w:val="0"/>
                <w:sz w:val="28"/>
                <w:szCs w:val="28"/>
                <w:lang w:val="uk-UA"/>
              </w:rPr>
            </w:pPr>
            <w:r w:rsidRPr="005C78B3">
              <w:rPr>
                <w:rFonts w:eastAsiaTheme="minorHAnsi"/>
                <w:b w:val="0"/>
                <w:bCs w:val="0"/>
                <w:color w:val="000000"/>
                <w:sz w:val="28"/>
                <w:szCs w:val="28"/>
                <w:lang w:eastAsia="en-US"/>
              </w:rPr>
              <w:t>Firstname</w:t>
            </w:r>
          </w:p>
        </w:tc>
        <w:tc>
          <w:tcPr>
            <w:tcW w:w="1418" w:type="dxa"/>
          </w:tcPr>
          <w:p w14:paraId="3154F839" w14:textId="77777777" w:rsidR="007A14CC" w:rsidRPr="005C78B3" w:rsidRDefault="007A14CC" w:rsidP="00197A4E">
            <w:pPr>
              <w:pStyle w:val="ac"/>
              <w:jc w:val="center"/>
              <w:rPr>
                <w:b w:val="0"/>
                <w:bCs w:val="0"/>
                <w:sz w:val="28"/>
                <w:szCs w:val="28"/>
                <w:lang w:val="uk-UA"/>
              </w:rPr>
            </w:pPr>
            <w:r w:rsidRPr="005C78B3">
              <w:rPr>
                <w:rFonts w:eastAsiaTheme="minorHAnsi"/>
                <w:b w:val="0"/>
                <w:bCs w:val="0"/>
                <w:sz w:val="28"/>
                <w:szCs w:val="28"/>
                <w:lang w:val="en-US" w:eastAsia="en-US"/>
              </w:rPr>
              <w:t>String</w:t>
            </w:r>
          </w:p>
        </w:tc>
        <w:tc>
          <w:tcPr>
            <w:tcW w:w="5348" w:type="dxa"/>
          </w:tcPr>
          <w:p w14:paraId="23C361F3" w14:textId="77777777" w:rsidR="007A14CC" w:rsidRPr="005C78B3" w:rsidRDefault="007A14CC" w:rsidP="00197A4E">
            <w:pPr>
              <w:pStyle w:val="ac"/>
              <w:rPr>
                <w:b w:val="0"/>
                <w:bCs w:val="0"/>
                <w:sz w:val="28"/>
                <w:szCs w:val="28"/>
                <w:lang w:val="uk-UA"/>
              </w:rPr>
            </w:pPr>
            <w:r w:rsidRPr="005C78B3">
              <w:rPr>
                <w:b w:val="0"/>
                <w:bCs w:val="0"/>
                <w:sz w:val="28"/>
                <w:szCs w:val="28"/>
                <w:lang w:val="uk-UA"/>
              </w:rPr>
              <w:t>Зберігає ім</w:t>
            </w:r>
            <w:r w:rsidRPr="005C78B3">
              <w:rPr>
                <w:b w:val="0"/>
                <w:bCs w:val="0"/>
                <w:sz w:val="28"/>
                <w:szCs w:val="28"/>
                <w:lang w:val="en-US"/>
              </w:rPr>
              <w:t>’</w:t>
            </w:r>
            <w:r w:rsidRPr="005C78B3">
              <w:rPr>
                <w:b w:val="0"/>
                <w:bCs w:val="0"/>
                <w:sz w:val="28"/>
                <w:szCs w:val="28"/>
                <w:lang w:val="uk-UA"/>
              </w:rPr>
              <w:t>я користувача.</w:t>
            </w:r>
          </w:p>
        </w:tc>
      </w:tr>
      <w:tr w:rsidR="007A14CC" w14:paraId="0457E4FB" w14:textId="77777777" w:rsidTr="009B1051">
        <w:tc>
          <w:tcPr>
            <w:tcW w:w="2052" w:type="dxa"/>
          </w:tcPr>
          <w:p w14:paraId="66DCD25A" w14:textId="32A05B8F" w:rsidR="007A14CC" w:rsidRPr="005C78B3" w:rsidRDefault="005C78B3" w:rsidP="00197A4E">
            <w:pPr>
              <w:pStyle w:val="ac"/>
              <w:jc w:val="center"/>
              <w:rPr>
                <w:b w:val="0"/>
                <w:bCs w:val="0"/>
                <w:sz w:val="28"/>
                <w:szCs w:val="28"/>
                <w:lang w:val="en-US"/>
              </w:rPr>
            </w:pPr>
            <w:r w:rsidRPr="005C78B3">
              <w:rPr>
                <w:rFonts w:eastAsiaTheme="minorHAnsi"/>
                <w:b w:val="0"/>
                <w:bCs w:val="0"/>
                <w:color w:val="000000"/>
                <w:sz w:val="28"/>
                <w:szCs w:val="28"/>
                <w:lang w:eastAsia="en-US"/>
              </w:rPr>
              <w:t>Lastname</w:t>
            </w:r>
          </w:p>
        </w:tc>
        <w:tc>
          <w:tcPr>
            <w:tcW w:w="1418" w:type="dxa"/>
          </w:tcPr>
          <w:p w14:paraId="407EA914" w14:textId="77777777" w:rsidR="007A14CC" w:rsidRPr="005C78B3" w:rsidRDefault="007A14CC" w:rsidP="00197A4E">
            <w:pPr>
              <w:pStyle w:val="ac"/>
              <w:jc w:val="center"/>
              <w:rPr>
                <w:b w:val="0"/>
                <w:bCs w:val="0"/>
                <w:sz w:val="28"/>
                <w:szCs w:val="28"/>
                <w:lang w:val="uk-UA"/>
              </w:rPr>
            </w:pPr>
            <w:r w:rsidRPr="005C78B3">
              <w:rPr>
                <w:rFonts w:eastAsiaTheme="minorHAnsi"/>
                <w:b w:val="0"/>
                <w:bCs w:val="0"/>
                <w:sz w:val="28"/>
                <w:szCs w:val="28"/>
                <w:lang w:val="en-US" w:eastAsia="en-US"/>
              </w:rPr>
              <w:t>String</w:t>
            </w:r>
          </w:p>
        </w:tc>
        <w:tc>
          <w:tcPr>
            <w:tcW w:w="5348" w:type="dxa"/>
          </w:tcPr>
          <w:p w14:paraId="56292AB2" w14:textId="77777777" w:rsidR="007A14CC" w:rsidRPr="005C78B3" w:rsidRDefault="007A14CC" w:rsidP="00197A4E">
            <w:pPr>
              <w:pStyle w:val="ac"/>
              <w:rPr>
                <w:b w:val="0"/>
                <w:bCs w:val="0"/>
                <w:sz w:val="28"/>
                <w:szCs w:val="28"/>
                <w:lang w:val="uk-UA"/>
              </w:rPr>
            </w:pPr>
            <w:r w:rsidRPr="005C78B3">
              <w:rPr>
                <w:b w:val="0"/>
                <w:bCs w:val="0"/>
                <w:sz w:val="28"/>
                <w:szCs w:val="28"/>
                <w:lang w:val="uk-UA"/>
              </w:rPr>
              <w:t>Зберігає прізвище користувача.</w:t>
            </w:r>
          </w:p>
        </w:tc>
      </w:tr>
      <w:tr w:rsidR="007A14CC" w14:paraId="5A58A0E0" w14:textId="77777777" w:rsidTr="009B1051">
        <w:tc>
          <w:tcPr>
            <w:tcW w:w="2052" w:type="dxa"/>
          </w:tcPr>
          <w:p w14:paraId="5B8C659C" w14:textId="24A4B0BF" w:rsidR="007A14CC" w:rsidRPr="005C78B3" w:rsidRDefault="005C78B3" w:rsidP="00197A4E">
            <w:pPr>
              <w:pStyle w:val="ac"/>
              <w:jc w:val="center"/>
              <w:rPr>
                <w:b w:val="0"/>
                <w:bCs w:val="0"/>
                <w:sz w:val="28"/>
                <w:szCs w:val="28"/>
                <w:lang w:val="en-US"/>
              </w:rPr>
            </w:pPr>
            <w:r w:rsidRPr="005C78B3">
              <w:rPr>
                <w:rFonts w:eastAsiaTheme="minorHAnsi"/>
                <w:b w:val="0"/>
                <w:bCs w:val="0"/>
                <w:color w:val="000000"/>
                <w:sz w:val="28"/>
                <w:szCs w:val="28"/>
                <w:lang w:eastAsia="en-US"/>
              </w:rPr>
              <w:t>Birthday_day</w:t>
            </w:r>
          </w:p>
        </w:tc>
        <w:tc>
          <w:tcPr>
            <w:tcW w:w="1418" w:type="dxa"/>
          </w:tcPr>
          <w:p w14:paraId="3422FB2C" w14:textId="4FC09B77" w:rsidR="007A14CC" w:rsidRPr="005C78B3" w:rsidRDefault="005C78B3" w:rsidP="00197A4E">
            <w:pPr>
              <w:pStyle w:val="ac"/>
              <w:jc w:val="center"/>
              <w:rPr>
                <w:b w:val="0"/>
                <w:bCs w:val="0"/>
                <w:sz w:val="28"/>
                <w:szCs w:val="28"/>
                <w:lang w:val="uk-UA"/>
              </w:rPr>
            </w:pPr>
            <w:r w:rsidRPr="005C78B3">
              <w:rPr>
                <w:b w:val="0"/>
                <w:bCs w:val="0"/>
                <w:sz w:val="28"/>
                <w:szCs w:val="28"/>
                <w:lang w:val="uk-UA"/>
              </w:rPr>
              <w:t>int</w:t>
            </w:r>
          </w:p>
        </w:tc>
        <w:tc>
          <w:tcPr>
            <w:tcW w:w="5348" w:type="dxa"/>
          </w:tcPr>
          <w:p w14:paraId="3D0A973C" w14:textId="731A89E4" w:rsidR="007A14CC" w:rsidRPr="005C78B3" w:rsidRDefault="007A14CC" w:rsidP="00197A4E">
            <w:pPr>
              <w:pStyle w:val="ac"/>
              <w:rPr>
                <w:b w:val="0"/>
                <w:bCs w:val="0"/>
                <w:sz w:val="28"/>
                <w:szCs w:val="28"/>
                <w:lang w:val="uk-UA"/>
              </w:rPr>
            </w:pPr>
            <w:r w:rsidRPr="005C78B3">
              <w:rPr>
                <w:b w:val="0"/>
                <w:bCs w:val="0"/>
                <w:sz w:val="28"/>
                <w:szCs w:val="28"/>
                <w:lang w:val="uk-UA"/>
              </w:rPr>
              <w:t xml:space="preserve">Зберігає </w:t>
            </w:r>
            <w:r w:rsidR="005C78B3" w:rsidRPr="005C78B3">
              <w:rPr>
                <w:b w:val="0"/>
                <w:bCs w:val="0"/>
                <w:sz w:val="28"/>
                <w:szCs w:val="28"/>
                <w:lang w:val="uk-UA"/>
              </w:rPr>
              <w:t xml:space="preserve">день народження </w:t>
            </w:r>
            <w:r w:rsidRPr="005C78B3">
              <w:rPr>
                <w:b w:val="0"/>
                <w:bCs w:val="0"/>
                <w:sz w:val="28"/>
                <w:szCs w:val="28"/>
                <w:lang w:val="uk-UA"/>
              </w:rPr>
              <w:t>користувача.</w:t>
            </w:r>
          </w:p>
        </w:tc>
      </w:tr>
      <w:tr w:rsidR="007A14CC" w14:paraId="6BC71914" w14:textId="77777777" w:rsidTr="009B1051">
        <w:tc>
          <w:tcPr>
            <w:tcW w:w="2052" w:type="dxa"/>
          </w:tcPr>
          <w:p w14:paraId="20C81DC5" w14:textId="04A7B173" w:rsidR="007A14CC" w:rsidRPr="005C78B3" w:rsidRDefault="005C78B3" w:rsidP="00197A4E">
            <w:pPr>
              <w:pStyle w:val="ac"/>
              <w:jc w:val="center"/>
              <w:rPr>
                <w:rFonts w:eastAsiaTheme="minorHAnsi"/>
                <w:b w:val="0"/>
                <w:bCs w:val="0"/>
                <w:sz w:val="28"/>
                <w:szCs w:val="28"/>
                <w:lang w:val="en-US" w:eastAsia="en-US"/>
              </w:rPr>
            </w:pPr>
            <w:r w:rsidRPr="005C78B3">
              <w:rPr>
                <w:rFonts w:eastAsiaTheme="minorHAnsi"/>
                <w:b w:val="0"/>
                <w:bCs w:val="0"/>
                <w:color w:val="000000"/>
                <w:sz w:val="28"/>
                <w:szCs w:val="28"/>
                <w:lang w:eastAsia="en-US"/>
              </w:rPr>
              <w:t>Birthday_month</w:t>
            </w:r>
          </w:p>
        </w:tc>
        <w:tc>
          <w:tcPr>
            <w:tcW w:w="1418" w:type="dxa"/>
          </w:tcPr>
          <w:p w14:paraId="382AD0BB" w14:textId="6E65A19E" w:rsidR="007A14CC" w:rsidRPr="005C78B3" w:rsidRDefault="005C78B3" w:rsidP="00197A4E">
            <w:pPr>
              <w:pStyle w:val="ac"/>
              <w:jc w:val="center"/>
              <w:rPr>
                <w:rFonts w:eastAsiaTheme="minorHAnsi"/>
                <w:b w:val="0"/>
                <w:bCs w:val="0"/>
                <w:sz w:val="28"/>
                <w:szCs w:val="28"/>
                <w:lang w:val="en-US" w:eastAsia="en-US"/>
              </w:rPr>
            </w:pPr>
            <w:r w:rsidRPr="005C78B3">
              <w:rPr>
                <w:rFonts w:eastAsiaTheme="minorHAnsi"/>
                <w:b w:val="0"/>
                <w:bCs w:val="0"/>
                <w:sz w:val="28"/>
                <w:szCs w:val="28"/>
                <w:lang w:val="en-US" w:eastAsia="en-US"/>
              </w:rPr>
              <w:t>int</w:t>
            </w:r>
          </w:p>
        </w:tc>
        <w:tc>
          <w:tcPr>
            <w:tcW w:w="5348" w:type="dxa"/>
          </w:tcPr>
          <w:p w14:paraId="5D965852" w14:textId="3BA68854" w:rsidR="007A14CC" w:rsidRPr="005C78B3" w:rsidRDefault="007A14CC" w:rsidP="00197A4E">
            <w:pPr>
              <w:pStyle w:val="ac"/>
              <w:rPr>
                <w:b w:val="0"/>
                <w:bCs w:val="0"/>
                <w:sz w:val="28"/>
                <w:szCs w:val="28"/>
                <w:lang w:val="uk-UA"/>
              </w:rPr>
            </w:pPr>
            <w:r w:rsidRPr="005C78B3">
              <w:rPr>
                <w:b w:val="0"/>
                <w:bCs w:val="0"/>
                <w:sz w:val="28"/>
                <w:szCs w:val="28"/>
                <w:lang w:val="uk-UA"/>
              </w:rPr>
              <w:t xml:space="preserve">Зберігає </w:t>
            </w:r>
            <w:r w:rsidR="005C78B3" w:rsidRPr="005C78B3">
              <w:rPr>
                <w:b w:val="0"/>
                <w:bCs w:val="0"/>
                <w:sz w:val="28"/>
                <w:szCs w:val="28"/>
                <w:lang w:val="uk-UA"/>
              </w:rPr>
              <w:t xml:space="preserve">місяць народження </w:t>
            </w:r>
            <w:r w:rsidRPr="005C78B3">
              <w:rPr>
                <w:b w:val="0"/>
                <w:bCs w:val="0"/>
                <w:sz w:val="28"/>
                <w:szCs w:val="28"/>
                <w:lang w:val="uk-UA"/>
              </w:rPr>
              <w:t>користувача.</w:t>
            </w:r>
          </w:p>
        </w:tc>
      </w:tr>
    </w:tbl>
    <w:p w14:paraId="469B05B7" w14:textId="77777777" w:rsidR="00653B4D" w:rsidRDefault="00653B4D" w:rsidP="001C17F5">
      <w:pPr>
        <w:pStyle w:val="ac"/>
        <w:spacing w:line="360" w:lineRule="auto"/>
        <w:ind w:firstLine="709"/>
        <w:rPr>
          <w:b w:val="0"/>
          <w:sz w:val="28"/>
          <w:szCs w:val="28"/>
          <w:lang w:val="uk-UA"/>
        </w:rPr>
      </w:pPr>
    </w:p>
    <w:p w14:paraId="4437293A" w14:textId="77777777" w:rsidR="00792682" w:rsidRPr="00792682" w:rsidRDefault="00792682" w:rsidP="001C17F5">
      <w:pPr>
        <w:pStyle w:val="ac"/>
        <w:spacing w:line="360" w:lineRule="auto"/>
        <w:ind w:firstLine="709"/>
        <w:rPr>
          <w:b w:val="0"/>
          <w:sz w:val="28"/>
          <w:szCs w:val="28"/>
          <w:lang w:val="uk-UA"/>
        </w:rPr>
      </w:pPr>
      <w:r w:rsidRPr="00A114F7">
        <w:rPr>
          <w:b w:val="0"/>
          <w:sz w:val="28"/>
          <w:szCs w:val="28"/>
          <w:lang w:val="uk-UA"/>
        </w:rPr>
        <w:t xml:space="preserve">Таблиця </w:t>
      </w:r>
      <w:r>
        <w:rPr>
          <w:b w:val="0"/>
          <w:sz w:val="28"/>
          <w:szCs w:val="28"/>
          <w:lang w:val="uk-UA"/>
        </w:rPr>
        <w:t>2</w:t>
      </w:r>
      <w:r w:rsidRPr="00A114F7">
        <w:rPr>
          <w:b w:val="0"/>
          <w:sz w:val="28"/>
          <w:szCs w:val="28"/>
          <w:lang w:val="uk-UA"/>
        </w:rPr>
        <w:t xml:space="preserve"> – Таблиця </w:t>
      </w:r>
      <w:r>
        <w:rPr>
          <w:b w:val="0"/>
          <w:sz w:val="28"/>
          <w:szCs w:val="28"/>
          <w:lang w:val="uk-UA"/>
        </w:rPr>
        <w:t xml:space="preserve">полів класу </w:t>
      </w:r>
      <w:r>
        <w:rPr>
          <w:b w:val="0"/>
          <w:sz w:val="28"/>
          <w:szCs w:val="28"/>
          <w:lang w:val="en-US"/>
        </w:rPr>
        <w:t>Product</w:t>
      </w:r>
      <w:r w:rsidRPr="00A114F7">
        <w:rPr>
          <w:b w:val="0"/>
          <w:sz w:val="28"/>
          <w:szCs w:val="28"/>
          <w:lang w:val="uk-UA"/>
        </w:rPr>
        <w:t>.</w:t>
      </w:r>
    </w:p>
    <w:tbl>
      <w:tblPr>
        <w:tblStyle w:val="ad"/>
        <w:tblW w:w="0" w:type="auto"/>
        <w:tblInd w:w="108" w:type="dxa"/>
        <w:tblLook w:val="04A0" w:firstRow="1" w:lastRow="0" w:firstColumn="1" w:lastColumn="0" w:noHBand="0" w:noVBand="1"/>
      </w:tblPr>
      <w:tblGrid>
        <w:gridCol w:w="1989"/>
        <w:gridCol w:w="987"/>
        <w:gridCol w:w="5842"/>
      </w:tblGrid>
      <w:tr w:rsidR="000444A0" w14:paraId="3CB13A8F" w14:textId="77777777" w:rsidTr="009B1051">
        <w:trPr>
          <w:tblHeader/>
        </w:trPr>
        <w:tc>
          <w:tcPr>
            <w:tcW w:w="1989" w:type="dxa"/>
            <w:shd w:val="clear" w:color="auto" w:fill="auto"/>
          </w:tcPr>
          <w:p w14:paraId="05384221" w14:textId="77777777" w:rsidR="000444A0" w:rsidRPr="009B1051" w:rsidRDefault="000444A0" w:rsidP="00197A4E">
            <w:pPr>
              <w:pStyle w:val="ac"/>
              <w:jc w:val="center"/>
              <w:rPr>
                <w:bCs w:val="0"/>
                <w:sz w:val="28"/>
                <w:szCs w:val="28"/>
                <w:lang w:val="uk-UA"/>
              </w:rPr>
            </w:pPr>
            <w:r w:rsidRPr="009B1051">
              <w:rPr>
                <w:bCs w:val="0"/>
                <w:sz w:val="28"/>
                <w:szCs w:val="28"/>
                <w:lang w:val="uk-UA"/>
              </w:rPr>
              <w:t>Назва змінної</w:t>
            </w:r>
          </w:p>
        </w:tc>
        <w:tc>
          <w:tcPr>
            <w:tcW w:w="987" w:type="dxa"/>
            <w:shd w:val="clear" w:color="auto" w:fill="auto"/>
          </w:tcPr>
          <w:p w14:paraId="5A4DA0A9" w14:textId="77777777" w:rsidR="000444A0" w:rsidRPr="009B1051" w:rsidRDefault="000444A0" w:rsidP="00197A4E">
            <w:pPr>
              <w:pStyle w:val="ac"/>
              <w:jc w:val="center"/>
              <w:rPr>
                <w:bCs w:val="0"/>
                <w:sz w:val="28"/>
                <w:szCs w:val="28"/>
                <w:lang w:val="uk-UA"/>
              </w:rPr>
            </w:pPr>
            <w:r w:rsidRPr="009B1051">
              <w:rPr>
                <w:bCs w:val="0"/>
                <w:sz w:val="28"/>
                <w:szCs w:val="28"/>
                <w:lang w:val="uk-UA"/>
              </w:rPr>
              <w:t>Тип</w:t>
            </w:r>
          </w:p>
        </w:tc>
        <w:tc>
          <w:tcPr>
            <w:tcW w:w="5842" w:type="dxa"/>
            <w:shd w:val="clear" w:color="auto" w:fill="auto"/>
          </w:tcPr>
          <w:p w14:paraId="6F1967D5" w14:textId="77777777" w:rsidR="000444A0" w:rsidRPr="009B1051" w:rsidRDefault="000444A0" w:rsidP="00197A4E">
            <w:pPr>
              <w:pStyle w:val="ac"/>
              <w:jc w:val="center"/>
              <w:rPr>
                <w:bCs w:val="0"/>
                <w:sz w:val="28"/>
                <w:szCs w:val="28"/>
                <w:lang w:val="uk-UA"/>
              </w:rPr>
            </w:pPr>
            <w:r w:rsidRPr="009B1051">
              <w:rPr>
                <w:bCs w:val="0"/>
                <w:sz w:val="28"/>
                <w:szCs w:val="28"/>
                <w:lang w:val="uk-UA"/>
              </w:rPr>
              <w:t>Призначення</w:t>
            </w:r>
          </w:p>
        </w:tc>
      </w:tr>
      <w:tr w:rsidR="000444A0" w14:paraId="389FA14F" w14:textId="77777777" w:rsidTr="009B1051">
        <w:tc>
          <w:tcPr>
            <w:tcW w:w="1989" w:type="dxa"/>
          </w:tcPr>
          <w:p w14:paraId="514CB5A0" w14:textId="1739611C" w:rsidR="000444A0" w:rsidRPr="005C78B3" w:rsidRDefault="005C78B3" w:rsidP="00197A4E">
            <w:pPr>
              <w:jc w:val="center"/>
              <w:rPr>
                <w:bCs/>
                <w:sz w:val="28"/>
                <w:szCs w:val="28"/>
                <w:lang w:val="en-US" w:bidi="ar-SA"/>
              </w:rPr>
            </w:pPr>
            <w:r w:rsidRPr="005C78B3">
              <w:rPr>
                <w:rFonts w:eastAsiaTheme="minorHAnsi"/>
                <w:color w:val="000000"/>
                <w:sz w:val="28"/>
                <w:szCs w:val="28"/>
                <w:lang w:eastAsia="en-US" w:bidi="ar-SA"/>
              </w:rPr>
              <w:t>Code</w:t>
            </w:r>
          </w:p>
        </w:tc>
        <w:tc>
          <w:tcPr>
            <w:tcW w:w="987" w:type="dxa"/>
          </w:tcPr>
          <w:p w14:paraId="06E09292" w14:textId="77777777" w:rsidR="000444A0" w:rsidRPr="005C78B3" w:rsidRDefault="000444A0" w:rsidP="00197A4E">
            <w:pPr>
              <w:jc w:val="center"/>
              <w:rPr>
                <w:bCs/>
                <w:sz w:val="28"/>
                <w:szCs w:val="28"/>
                <w:lang w:val="uk-UA" w:bidi="ar-SA"/>
              </w:rPr>
            </w:pPr>
            <w:r w:rsidRPr="005C78B3">
              <w:rPr>
                <w:rFonts w:eastAsiaTheme="minorHAnsi"/>
                <w:bCs/>
                <w:sz w:val="28"/>
                <w:szCs w:val="28"/>
                <w:lang w:val="en-US" w:eastAsia="en-US" w:bidi="ar-SA"/>
              </w:rPr>
              <w:t>int</w:t>
            </w:r>
          </w:p>
        </w:tc>
        <w:tc>
          <w:tcPr>
            <w:tcW w:w="5842" w:type="dxa"/>
          </w:tcPr>
          <w:p w14:paraId="70639D8A" w14:textId="77777777" w:rsidR="000444A0" w:rsidRPr="005C78B3" w:rsidRDefault="000444A0" w:rsidP="00197A4E">
            <w:pPr>
              <w:rPr>
                <w:bCs/>
                <w:sz w:val="28"/>
                <w:szCs w:val="28"/>
                <w:lang w:val="uk-UA" w:bidi="ar-SA"/>
              </w:rPr>
            </w:pPr>
            <w:r w:rsidRPr="005C78B3">
              <w:rPr>
                <w:bCs/>
                <w:sz w:val="28"/>
                <w:szCs w:val="28"/>
                <w:lang w:val="uk-UA"/>
              </w:rPr>
              <w:t>Зберігає ідентифікаційний номер продукта.</w:t>
            </w:r>
          </w:p>
        </w:tc>
      </w:tr>
      <w:tr w:rsidR="000444A0" w14:paraId="677FD87F" w14:textId="77777777" w:rsidTr="009B1051">
        <w:tc>
          <w:tcPr>
            <w:tcW w:w="1989" w:type="dxa"/>
          </w:tcPr>
          <w:p w14:paraId="07E5416B" w14:textId="42F3B3BB" w:rsidR="000444A0" w:rsidRPr="005C78B3" w:rsidRDefault="005C78B3" w:rsidP="00197A4E">
            <w:pPr>
              <w:jc w:val="center"/>
              <w:rPr>
                <w:bCs/>
                <w:sz w:val="28"/>
                <w:szCs w:val="28"/>
                <w:lang w:val="uk-UA" w:bidi="ar-SA"/>
              </w:rPr>
            </w:pPr>
            <w:r w:rsidRPr="005C78B3">
              <w:rPr>
                <w:rFonts w:eastAsiaTheme="minorHAnsi"/>
                <w:color w:val="000000"/>
                <w:sz w:val="28"/>
                <w:szCs w:val="28"/>
                <w:lang w:eastAsia="en-US" w:bidi="ar-SA"/>
              </w:rPr>
              <w:t>Type</w:t>
            </w:r>
          </w:p>
        </w:tc>
        <w:tc>
          <w:tcPr>
            <w:tcW w:w="987" w:type="dxa"/>
          </w:tcPr>
          <w:p w14:paraId="010B4E90" w14:textId="77777777" w:rsidR="000444A0" w:rsidRPr="005C78B3" w:rsidRDefault="000444A0" w:rsidP="00197A4E">
            <w:pPr>
              <w:jc w:val="center"/>
              <w:rPr>
                <w:bCs/>
                <w:sz w:val="28"/>
                <w:szCs w:val="28"/>
                <w:lang w:val="uk-UA" w:bidi="ar-SA"/>
              </w:rPr>
            </w:pPr>
            <w:r w:rsidRPr="005C78B3">
              <w:rPr>
                <w:rFonts w:eastAsiaTheme="minorHAnsi"/>
                <w:bCs/>
                <w:sz w:val="28"/>
                <w:szCs w:val="28"/>
                <w:lang w:val="en-US" w:eastAsia="en-US" w:bidi="ar-SA"/>
              </w:rPr>
              <w:t>String</w:t>
            </w:r>
          </w:p>
        </w:tc>
        <w:tc>
          <w:tcPr>
            <w:tcW w:w="5842" w:type="dxa"/>
          </w:tcPr>
          <w:p w14:paraId="29D18FA1" w14:textId="460B7B86" w:rsidR="000444A0" w:rsidRPr="005C78B3" w:rsidRDefault="000444A0" w:rsidP="00197A4E">
            <w:pPr>
              <w:rPr>
                <w:bCs/>
                <w:sz w:val="28"/>
                <w:szCs w:val="28"/>
                <w:lang w:val="uk-UA" w:bidi="ar-SA"/>
              </w:rPr>
            </w:pPr>
            <w:r w:rsidRPr="005C78B3">
              <w:rPr>
                <w:bCs/>
                <w:sz w:val="28"/>
                <w:szCs w:val="28"/>
                <w:lang w:val="uk-UA"/>
              </w:rPr>
              <w:t xml:space="preserve">Зберігає </w:t>
            </w:r>
            <w:r w:rsidR="005C78B3" w:rsidRPr="005C78B3">
              <w:rPr>
                <w:bCs/>
                <w:sz w:val="28"/>
                <w:szCs w:val="28"/>
                <w:lang w:val="uk-UA"/>
              </w:rPr>
              <w:t>тип</w:t>
            </w:r>
            <w:r w:rsidRPr="005C78B3">
              <w:rPr>
                <w:bCs/>
                <w:sz w:val="28"/>
                <w:szCs w:val="28"/>
                <w:lang w:val="uk-UA"/>
              </w:rPr>
              <w:t xml:space="preserve"> продукта.</w:t>
            </w:r>
          </w:p>
        </w:tc>
      </w:tr>
      <w:tr w:rsidR="005C78B3" w14:paraId="5CEAC5D2" w14:textId="77777777" w:rsidTr="009B1051">
        <w:tc>
          <w:tcPr>
            <w:tcW w:w="1989" w:type="dxa"/>
          </w:tcPr>
          <w:p w14:paraId="026B2656" w14:textId="1F5688BC" w:rsidR="005C78B3" w:rsidRPr="005C78B3" w:rsidRDefault="005C78B3" w:rsidP="005C78B3">
            <w:pPr>
              <w:jc w:val="center"/>
              <w:rPr>
                <w:bCs/>
                <w:sz w:val="28"/>
                <w:szCs w:val="28"/>
                <w:lang w:val="uk-UA" w:bidi="ar-SA"/>
              </w:rPr>
            </w:pPr>
            <w:r w:rsidRPr="005C78B3">
              <w:rPr>
                <w:rFonts w:eastAsiaTheme="minorHAnsi"/>
                <w:color w:val="000000"/>
                <w:sz w:val="28"/>
                <w:szCs w:val="28"/>
                <w:lang w:eastAsia="en-US" w:bidi="ar-SA"/>
              </w:rPr>
              <w:t>Model</w:t>
            </w:r>
          </w:p>
        </w:tc>
        <w:tc>
          <w:tcPr>
            <w:tcW w:w="987" w:type="dxa"/>
          </w:tcPr>
          <w:p w14:paraId="63AA7427" w14:textId="3375F8D7" w:rsidR="005C78B3" w:rsidRPr="005C78B3" w:rsidRDefault="005C78B3" w:rsidP="005C78B3">
            <w:pPr>
              <w:jc w:val="center"/>
              <w:rPr>
                <w:bCs/>
                <w:sz w:val="28"/>
                <w:szCs w:val="28"/>
                <w:lang w:val="en-US" w:bidi="ar-SA"/>
              </w:rPr>
            </w:pPr>
            <w:r w:rsidRPr="005C78B3">
              <w:rPr>
                <w:rFonts w:eastAsiaTheme="minorHAnsi"/>
                <w:bCs/>
                <w:sz w:val="28"/>
                <w:szCs w:val="28"/>
                <w:lang w:val="en-US" w:eastAsia="en-US" w:bidi="ar-SA"/>
              </w:rPr>
              <w:t>String</w:t>
            </w:r>
          </w:p>
        </w:tc>
        <w:tc>
          <w:tcPr>
            <w:tcW w:w="5842" w:type="dxa"/>
          </w:tcPr>
          <w:p w14:paraId="1D36DDE1" w14:textId="6B257D43" w:rsidR="005C78B3" w:rsidRPr="005C78B3" w:rsidRDefault="005C78B3" w:rsidP="005C78B3">
            <w:pPr>
              <w:rPr>
                <w:bCs/>
                <w:sz w:val="28"/>
                <w:szCs w:val="28"/>
                <w:lang w:val="uk-UA" w:bidi="ar-SA"/>
              </w:rPr>
            </w:pPr>
            <w:r w:rsidRPr="005C78B3">
              <w:rPr>
                <w:bCs/>
                <w:sz w:val="28"/>
                <w:szCs w:val="28"/>
                <w:lang w:val="uk-UA"/>
              </w:rPr>
              <w:t>Зберігає назву продукта.</w:t>
            </w:r>
          </w:p>
        </w:tc>
      </w:tr>
      <w:tr w:rsidR="005C78B3" w14:paraId="41CFC883" w14:textId="77777777" w:rsidTr="009B1051">
        <w:tc>
          <w:tcPr>
            <w:tcW w:w="1989" w:type="dxa"/>
          </w:tcPr>
          <w:p w14:paraId="4584775E" w14:textId="027183E4" w:rsidR="005C78B3" w:rsidRPr="005C78B3" w:rsidRDefault="005C78B3" w:rsidP="005C78B3">
            <w:pPr>
              <w:jc w:val="center"/>
              <w:rPr>
                <w:rFonts w:eastAsiaTheme="minorHAnsi"/>
                <w:bCs/>
                <w:sz w:val="28"/>
                <w:szCs w:val="28"/>
                <w:lang w:val="en-US" w:eastAsia="en-US" w:bidi="ar-SA"/>
              </w:rPr>
            </w:pPr>
            <w:r w:rsidRPr="005C78B3">
              <w:rPr>
                <w:rFonts w:eastAsiaTheme="minorHAnsi"/>
                <w:color w:val="000000"/>
                <w:sz w:val="28"/>
                <w:szCs w:val="28"/>
                <w:lang w:eastAsia="en-US" w:bidi="ar-SA"/>
              </w:rPr>
              <w:t>Price</w:t>
            </w:r>
          </w:p>
        </w:tc>
        <w:tc>
          <w:tcPr>
            <w:tcW w:w="987" w:type="dxa"/>
          </w:tcPr>
          <w:p w14:paraId="05E438B4" w14:textId="1FBBA1D1" w:rsidR="005C78B3" w:rsidRPr="005C78B3" w:rsidRDefault="005C78B3" w:rsidP="005C78B3">
            <w:pPr>
              <w:jc w:val="center"/>
              <w:rPr>
                <w:bCs/>
                <w:sz w:val="28"/>
                <w:szCs w:val="28"/>
                <w:lang w:val="en-US" w:bidi="ar-SA"/>
              </w:rPr>
            </w:pPr>
            <w:r w:rsidRPr="005C78B3">
              <w:rPr>
                <w:bCs/>
                <w:sz w:val="28"/>
                <w:szCs w:val="28"/>
                <w:lang w:val="en-US" w:bidi="ar-SA"/>
              </w:rPr>
              <w:t>float</w:t>
            </w:r>
          </w:p>
        </w:tc>
        <w:tc>
          <w:tcPr>
            <w:tcW w:w="5842" w:type="dxa"/>
          </w:tcPr>
          <w:p w14:paraId="1F6005EB" w14:textId="063A2EE1" w:rsidR="005C78B3" w:rsidRPr="005C78B3" w:rsidRDefault="005C78B3" w:rsidP="005C78B3">
            <w:pPr>
              <w:rPr>
                <w:bCs/>
                <w:sz w:val="28"/>
                <w:szCs w:val="28"/>
                <w:lang w:val="uk-UA"/>
              </w:rPr>
            </w:pPr>
            <w:r w:rsidRPr="005C78B3">
              <w:rPr>
                <w:bCs/>
                <w:sz w:val="28"/>
                <w:szCs w:val="28"/>
                <w:lang w:val="uk-UA"/>
              </w:rPr>
              <w:t>Зберігає ціну продукта.</w:t>
            </w:r>
          </w:p>
        </w:tc>
      </w:tr>
    </w:tbl>
    <w:p w14:paraId="61CAB5EA" w14:textId="77777777" w:rsidR="00653B4D" w:rsidRDefault="00653B4D" w:rsidP="001C17F5">
      <w:pPr>
        <w:pStyle w:val="ac"/>
        <w:spacing w:line="360" w:lineRule="auto"/>
        <w:ind w:firstLine="709"/>
        <w:rPr>
          <w:b w:val="0"/>
          <w:sz w:val="28"/>
          <w:szCs w:val="28"/>
          <w:lang w:val="uk-UA"/>
        </w:rPr>
      </w:pPr>
    </w:p>
    <w:p w14:paraId="38B1ABD9" w14:textId="77777777" w:rsidR="00792682" w:rsidRPr="00F26194" w:rsidRDefault="00792682" w:rsidP="001C17F5">
      <w:pPr>
        <w:pStyle w:val="ac"/>
        <w:spacing w:line="360" w:lineRule="auto"/>
        <w:ind w:firstLine="709"/>
        <w:rPr>
          <w:b w:val="0"/>
          <w:sz w:val="28"/>
          <w:szCs w:val="28"/>
          <w:lang w:val="uk-UA"/>
        </w:rPr>
      </w:pPr>
      <w:r w:rsidRPr="00A114F7">
        <w:rPr>
          <w:b w:val="0"/>
          <w:sz w:val="28"/>
          <w:szCs w:val="28"/>
          <w:lang w:val="uk-UA"/>
        </w:rPr>
        <w:t xml:space="preserve">Таблиця </w:t>
      </w:r>
      <w:r>
        <w:rPr>
          <w:b w:val="0"/>
          <w:sz w:val="28"/>
          <w:szCs w:val="28"/>
          <w:lang w:val="uk-UA"/>
        </w:rPr>
        <w:t>3</w:t>
      </w:r>
      <w:r w:rsidRPr="00A114F7">
        <w:rPr>
          <w:b w:val="0"/>
          <w:sz w:val="28"/>
          <w:szCs w:val="28"/>
          <w:lang w:val="uk-UA"/>
        </w:rPr>
        <w:t xml:space="preserve"> – Таблиця </w:t>
      </w:r>
      <w:r>
        <w:rPr>
          <w:b w:val="0"/>
          <w:sz w:val="28"/>
          <w:szCs w:val="28"/>
          <w:lang w:val="uk-UA"/>
        </w:rPr>
        <w:t xml:space="preserve">полів класу </w:t>
      </w:r>
      <w:r>
        <w:rPr>
          <w:b w:val="0"/>
          <w:sz w:val="28"/>
          <w:szCs w:val="28"/>
          <w:lang w:val="en-US"/>
        </w:rPr>
        <w:t>Store</w:t>
      </w:r>
      <w:r w:rsidRPr="00A114F7">
        <w:rPr>
          <w:b w:val="0"/>
          <w:sz w:val="28"/>
          <w:szCs w:val="28"/>
          <w:lang w:val="uk-UA"/>
        </w:rPr>
        <w:t>.</w:t>
      </w:r>
    </w:p>
    <w:tbl>
      <w:tblPr>
        <w:tblStyle w:val="ad"/>
        <w:tblW w:w="0" w:type="auto"/>
        <w:tblInd w:w="108" w:type="dxa"/>
        <w:tblLook w:val="04A0" w:firstRow="1" w:lastRow="0" w:firstColumn="1" w:lastColumn="0" w:noHBand="0" w:noVBand="1"/>
      </w:tblPr>
      <w:tblGrid>
        <w:gridCol w:w="2098"/>
        <w:gridCol w:w="2057"/>
        <w:gridCol w:w="4663"/>
      </w:tblGrid>
      <w:tr w:rsidR="000444A0" w14:paraId="3A8968E6" w14:textId="77777777" w:rsidTr="009B1051">
        <w:trPr>
          <w:tblHeader/>
        </w:trPr>
        <w:tc>
          <w:tcPr>
            <w:tcW w:w="2098" w:type="dxa"/>
            <w:shd w:val="clear" w:color="auto" w:fill="auto"/>
          </w:tcPr>
          <w:p w14:paraId="791AAF40" w14:textId="77777777" w:rsidR="000444A0" w:rsidRPr="009B1051" w:rsidRDefault="000444A0" w:rsidP="00197A4E">
            <w:pPr>
              <w:pStyle w:val="ac"/>
              <w:jc w:val="center"/>
              <w:rPr>
                <w:bCs w:val="0"/>
                <w:sz w:val="28"/>
                <w:szCs w:val="28"/>
                <w:lang w:val="uk-UA"/>
              </w:rPr>
            </w:pPr>
            <w:r w:rsidRPr="009B1051">
              <w:rPr>
                <w:bCs w:val="0"/>
                <w:sz w:val="28"/>
                <w:szCs w:val="28"/>
                <w:lang w:val="uk-UA"/>
              </w:rPr>
              <w:t>Назва змінної</w:t>
            </w:r>
          </w:p>
        </w:tc>
        <w:tc>
          <w:tcPr>
            <w:tcW w:w="2057" w:type="dxa"/>
            <w:shd w:val="clear" w:color="auto" w:fill="auto"/>
          </w:tcPr>
          <w:p w14:paraId="0FC21ED7" w14:textId="77777777" w:rsidR="000444A0" w:rsidRPr="009B1051" w:rsidRDefault="000444A0" w:rsidP="00197A4E">
            <w:pPr>
              <w:pStyle w:val="ac"/>
              <w:jc w:val="center"/>
              <w:rPr>
                <w:bCs w:val="0"/>
                <w:sz w:val="28"/>
                <w:szCs w:val="28"/>
                <w:lang w:val="uk-UA"/>
              </w:rPr>
            </w:pPr>
            <w:r w:rsidRPr="009B1051">
              <w:rPr>
                <w:bCs w:val="0"/>
                <w:sz w:val="28"/>
                <w:szCs w:val="28"/>
                <w:lang w:val="uk-UA"/>
              </w:rPr>
              <w:t>Тип</w:t>
            </w:r>
          </w:p>
        </w:tc>
        <w:tc>
          <w:tcPr>
            <w:tcW w:w="4663" w:type="dxa"/>
            <w:shd w:val="clear" w:color="auto" w:fill="auto"/>
          </w:tcPr>
          <w:p w14:paraId="2525E9DC" w14:textId="77777777" w:rsidR="000444A0" w:rsidRPr="009B1051" w:rsidRDefault="000444A0" w:rsidP="00197A4E">
            <w:pPr>
              <w:pStyle w:val="ac"/>
              <w:jc w:val="center"/>
              <w:rPr>
                <w:bCs w:val="0"/>
                <w:sz w:val="28"/>
                <w:szCs w:val="28"/>
                <w:lang w:val="uk-UA"/>
              </w:rPr>
            </w:pPr>
            <w:r w:rsidRPr="009B1051">
              <w:rPr>
                <w:bCs w:val="0"/>
                <w:sz w:val="28"/>
                <w:szCs w:val="28"/>
                <w:lang w:val="uk-UA"/>
              </w:rPr>
              <w:t>Призначення</w:t>
            </w:r>
          </w:p>
        </w:tc>
      </w:tr>
      <w:tr w:rsidR="000444A0" w14:paraId="6B79D8D5" w14:textId="77777777" w:rsidTr="009B1051">
        <w:tc>
          <w:tcPr>
            <w:tcW w:w="2098" w:type="dxa"/>
          </w:tcPr>
          <w:p w14:paraId="020B3D36" w14:textId="7CD1800A" w:rsidR="000444A0" w:rsidRPr="005C78B3" w:rsidRDefault="005C78B3" w:rsidP="00197A4E">
            <w:pPr>
              <w:jc w:val="center"/>
              <w:rPr>
                <w:bCs/>
                <w:sz w:val="28"/>
                <w:szCs w:val="28"/>
                <w:lang w:val="uk-UA" w:bidi="ar-SA"/>
              </w:rPr>
            </w:pPr>
            <w:r w:rsidRPr="005C78B3">
              <w:rPr>
                <w:rFonts w:eastAsiaTheme="minorHAnsi"/>
                <w:sz w:val="28"/>
                <w:szCs w:val="28"/>
                <w:lang w:eastAsia="en-US" w:bidi="ar-SA"/>
              </w:rPr>
              <w:t>name</w:t>
            </w:r>
          </w:p>
        </w:tc>
        <w:tc>
          <w:tcPr>
            <w:tcW w:w="2057" w:type="dxa"/>
          </w:tcPr>
          <w:p w14:paraId="0437EFE7" w14:textId="60F64A8A" w:rsidR="000444A0" w:rsidRPr="005C78B3" w:rsidRDefault="005C78B3" w:rsidP="00197A4E">
            <w:pPr>
              <w:jc w:val="center"/>
              <w:rPr>
                <w:bCs/>
                <w:sz w:val="28"/>
                <w:szCs w:val="28"/>
                <w:lang w:val="uk-UA" w:bidi="ar-SA"/>
              </w:rPr>
            </w:pPr>
            <w:r w:rsidRPr="005C78B3">
              <w:rPr>
                <w:rFonts w:eastAsiaTheme="minorHAnsi"/>
                <w:sz w:val="28"/>
                <w:szCs w:val="28"/>
                <w:lang w:eastAsia="en-US" w:bidi="ar-SA"/>
              </w:rPr>
              <w:t>const string</w:t>
            </w:r>
          </w:p>
        </w:tc>
        <w:tc>
          <w:tcPr>
            <w:tcW w:w="4663" w:type="dxa"/>
          </w:tcPr>
          <w:p w14:paraId="70FB15A2" w14:textId="2CDB3C7F" w:rsidR="000444A0" w:rsidRPr="005C78B3" w:rsidRDefault="005C78B3" w:rsidP="005C78B3">
            <w:pPr>
              <w:rPr>
                <w:bCs/>
                <w:sz w:val="28"/>
                <w:szCs w:val="28"/>
                <w:lang w:val="uk-UA" w:bidi="ar-SA"/>
              </w:rPr>
            </w:pPr>
            <w:r w:rsidRPr="005C78B3">
              <w:rPr>
                <w:bCs/>
                <w:sz w:val="28"/>
                <w:szCs w:val="28"/>
                <w:lang w:val="uk-UA" w:bidi="ar-SA"/>
              </w:rPr>
              <w:t>Назва магазину</w:t>
            </w:r>
          </w:p>
        </w:tc>
      </w:tr>
      <w:tr w:rsidR="000444A0" w14:paraId="17211DC4" w14:textId="77777777" w:rsidTr="009B1051">
        <w:tc>
          <w:tcPr>
            <w:tcW w:w="2098" w:type="dxa"/>
          </w:tcPr>
          <w:p w14:paraId="21A47FA1" w14:textId="6CA6308C" w:rsidR="000444A0" w:rsidRPr="005C78B3" w:rsidRDefault="005C78B3" w:rsidP="00197A4E">
            <w:pPr>
              <w:jc w:val="center"/>
              <w:rPr>
                <w:bCs/>
                <w:sz w:val="28"/>
                <w:szCs w:val="28"/>
                <w:lang w:val="en-US" w:bidi="ar-SA"/>
              </w:rPr>
            </w:pPr>
            <w:r w:rsidRPr="005C78B3">
              <w:rPr>
                <w:rFonts w:eastAsiaTheme="minorHAnsi"/>
                <w:sz w:val="28"/>
                <w:szCs w:val="28"/>
                <w:lang w:eastAsia="en-US" w:bidi="ar-SA"/>
              </w:rPr>
              <w:t>sumPrice</w:t>
            </w:r>
          </w:p>
        </w:tc>
        <w:tc>
          <w:tcPr>
            <w:tcW w:w="2057" w:type="dxa"/>
          </w:tcPr>
          <w:p w14:paraId="3EC0F9BD" w14:textId="0D04D96E" w:rsidR="000444A0" w:rsidRPr="005C78B3" w:rsidRDefault="005C78B3" w:rsidP="00197A4E">
            <w:pPr>
              <w:jc w:val="center"/>
              <w:rPr>
                <w:bCs/>
                <w:sz w:val="28"/>
                <w:szCs w:val="28"/>
                <w:lang w:val="uk-UA" w:bidi="ar-SA"/>
              </w:rPr>
            </w:pPr>
            <w:r w:rsidRPr="005C78B3">
              <w:rPr>
                <w:rFonts w:eastAsiaTheme="minorHAnsi"/>
                <w:sz w:val="28"/>
                <w:szCs w:val="28"/>
                <w:lang w:eastAsia="en-US" w:bidi="ar-SA"/>
              </w:rPr>
              <w:t>double</w:t>
            </w:r>
          </w:p>
        </w:tc>
        <w:tc>
          <w:tcPr>
            <w:tcW w:w="4663" w:type="dxa"/>
          </w:tcPr>
          <w:p w14:paraId="0C398E9F" w14:textId="1DA73C5C" w:rsidR="000444A0" w:rsidRPr="005C78B3" w:rsidRDefault="005C78B3" w:rsidP="005C78B3">
            <w:pPr>
              <w:rPr>
                <w:bCs/>
                <w:sz w:val="28"/>
                <w:szCs w:val="28"/>
                <w:lang w:val="uk-UA" w:bidi="ar-SA"/>
              </w:rPr>
            </w:pPr>
            <w:r w:rsidRPr="005C78B3">
              <w:rPr>
                <w:bCs/>
                <w:sz w:val="28"/>
                <w:szCs w:val="28"/>
                <w:lang w:val="uk-UA" w:bidi="ar-SA"/>
              </w:rPr>
              <w:t>Загальна ціна продуктів корзини</w:t>
            </w:r>
          </w:p>
        </w:tc>
      </w:tr>
      <w:tr w:rsidR="000444A0" w14:paraId="6FC186B1" w14:textId="77777777" w:rsidTr="009B1051">
        <w:tc>
          <w:tcPr>
            <w:tcW w:w="2098" w:type="dxa"/>
          </w:tcPr>
          <w:p w14:paraId="76DA7000" w14:textId="4EF2E4B7" w:rsidR="000444A0" w:rsidRPr="005C78B3" w:rsidRDefault="005C78B3" w:rsidP="00197A4E">
            <w:pPr>
              <w:jc w:val="center"/>
              <w:rPr>
                <w:bCs/>
                <w:sz w:val="28"/>
                <w:szCs w:val="28"/>
                <w:lang w:val="uk-UA" w:bidi="ar-SA"/>
              </w:rPr>
            </w:pPr>
            <w:r w:rsidRPr="005C78B3">
              <w:rPr>
                <w:rFonts w:eastAsiaTheme="minorHAnsi"/>
                <w:sz w:val="28"/>
                <w:szCs w:val="28"/>
                <w:lang w:eastAsia="en-US" w:bidi="ar-SA"/>
              </w:rPr>
              <w:t>itemsInBasket</w:t>
            </w:r>
          </w:p>
        </w:tc>
        <w:tc>
          <w:tcPr>
            <w:tcW w:w="2057" w:type="dxa"/>
          </w:tcPr>
          <w:p w14:paraId="3507A736" w14:textId="6E7890AC" w:rsidR="000444A0" w:rsidRPr="005C78B3" w:rsidRDefault="005C78B3" w:rsidP="00197A4E">
            <w:pPr>
              <w:jc w:val="center"/>
              <w:rPr>
                <w:bCs/>
                <w:sz w:val="28"/>
                <w:szCs w:val="28"/>
                <w:lang w:val="uk-UA" w:bidi="ar-SA"/>
              </w:rPr>
            </w:pPr>
            <w:r w:rsidRPr="005C78B3">
              <w:rPr>
                <w:rFonts w:eastAsiaTheme="minorHAnsi"/>
                <w:sz w:val="28"/>
                <w:szCs w:val="28"/>
                <w:lang w:eastAsia="en-US" w:bidi="ar-SA"/>
              </w:rPr>
              <w:t>int</w:t>
            </w:r>
          </w:p>
        </w:tc>
        <w:tc>
          <w:tcPr>
            <w:tcW w:w="4663" w:type="dxa"/>
          </w:tcPr>
          <w:p w14:paraId="01A69C29" w14:textId="72076181" w:rsidR="000444A0" w:rsidRPr="005C78B3" w:rsidRDefault="005C78B3" w:rsidP="005C78B3">
            <w:pPr>
              <w:rPr>
                <w:bCs/>
                <w:sz w:val="28"/>
                <w:szCs w:val="28"/>
                <w:lang w:val="uk-UA" w:bidi="ar-SA"/>
              </w:rPr>
            </w:pPr>
            <w:r w:rsidRPr="005C78B3">
              <w:rPr>
                <w:bCs/>
                <w:sz w:val="28"/>
                <w:szCs w:val="28"/>
                <w:lang w:val="uk-UA" w:bidi="ar-SA"/>
              </w:rPr>
              <w:t>Кількість товарів у корзині</w:t>
            </w:r>
          </w:p>
        </w:tc>
      </w:tr>
      <w:tr w:rsidR="000444A0" w14:paraId="3A2B383F" w14:textId="77777777" w:rsidTr="009B1051">
        <w:tc>
          <w:tcPr>
            <w:tcW w:w="2098" w:type="dxa"/>
          </w:tcPr>
          <w:p w14:paraId="6BE77CB0" w14:textId="31FF55E6" w:rsidR="000444A0" w:rsidRPr="005C78B3" w:rsidRDefault="000444A0" w:rsidP="00197A4E">
            <w:pPr>
              <w:jc w:val="center"/>
              <w:rPr>
                <w:bCs/>
                <w:sz w:val="28"/>
                <w:szCs w:val="28"/>
                <w:lang w:val="en-US" w:bidi="ar-SA"/>
              </w:rPr>
            </w:pPr>
            <w:r w:rsidRPr="005C78B3">
              <w:rPr>
                <w:bCs/>
                <w:sz w:val="28"/>
                <w:szCs w:val="28"/>
                <w:lang w:val="en-US" w:bidi="ar-SA"/>
              </w:rPr>
              <w:t>Start, finish</w:t>
            </w:r>
          </w:p>
        </w:tc>
        <w:tc>
          <w:tcPr>
            <w:tcW w:w="2057" w:type="dxa"/>
          </w:tcPr>
          <w:p w14:paraId="2AA74BC6" w14:textId="3350B82F" w:rsidR="000444A0" w:rsidRPr="005C78B3" w:rsidRDefault="005C78B3" w:rsidP="00197A4E">
            <w:pPr>
              <w:jc w:val="center"/>
              <w:rPr>
                <w:bCs/>
                <w:sz w:val="28"/>
                <w:szCs w:val="28"/>
                <w:lang w:val="uk-UA" w:bidi="ar-SA"/>
              </w:rPr>
            </w:pPr>
            <w:r w:rsidRPr="005C78B3">
              <w:rPr>
                <w:rFonts w:eastAsiaTheme="minorHAnsi"/>
                <w:sz w:val="28"/>
                <w:szCs w:val="28"/>
                <w:lang w:eastAsia="en-US" w:bidi="ar-SA"/>
              </w:rPr>
              <w:t>int</w:t>
            </w:r>
          </w:p>
        </w:tc>
        <w:tc>
          <w:tcPr>
            <w:tcW w:w="4663" w:type="dxa"/>
          </w:tcPr>
          <w:p w14:paraId="6F12AAB1" w14:textId="423F4C81" w:rsidR="000444A0" w:rsidRPr="005C78B3" w:rsidRDefault="000444A0" w:rsidP="005C78B3">
            <w:pPr>
              <w:rPr>
                <w:bCs/>
                <w:sz w:val="28"/>
                <w:szCs w:val="28"/>
                <w:lang w:val="uk-UA" w:bidi="ar-SA"/>
              </w:rPr>
            </w:pPr>
            <w:r w:rsidRPr="005C78B3">
              <w:rPr>
                <w:bCs/>
                <w:sz w:val="28"/>
                <w:szCs w:val="28"/>
                <w:lang w:val="uk-UA" w:bidi="ar-SA"/>
              </w:rPr>
              <w:t>Години роботи магазину</w:t>
            </w:r>
          </w:p>
        </w:tc>
      </w:tr>
      <w:tr w:rsidR="000444A0" w:rsidRPr="000444A0" w14:paraId="04CEF8A5" w14:textId="77777777" w:rsidTr="009B1051">
        <w:tc>
          <w:tcPr>
            <w:tcW w:w="2098" w:type="dxa"/>
          </w:tcPr>
          <w:p w14:paraId="3970AD6E" w14:textId="4924202D" w:rsidR="000444A0" w:rsidRPr="005C78B3" w:rsidRDefault="005C78B3" w:rsidP="00197A4E">
            <w:pPr>
              <w:jc w:val="center"/>
              <w:rPr>
                <w:bCs/>
                <w:sz w:val="28"/>
                <w:szCs w:val="28"/>
                <w:lang w:val="en-US" w:bidi="ar-SA"/>
              </w:rPr>
            </w:pPr>
            <w:r w:rsidRPr="005C78B3">
              <w:rPr>
                <w:rFonts w:eastAsiaTheme="minorHAnsi"/>
                <w:sz w:val="28"/>
                <w:szCs w:val="28"/>
                <w:lang w:eastAsia="en-US" w:bidi="ar-SA"/>
              </w:rPr>
              <w:t>sale</w:t>
            </w:r>
          </w:p>
        </w:tc>
        <w:tc>
          <w:tcPr>
            <w:tcW w:w="2057" w:type="dxa"/>
          </w:tcPr>
          <w:p w14:paraId="32BA26B5" w14:textId="35FDC76A" w:rsidR="000444A0" w:rsidRPr="005C78B3" w:rsidRDefault="005C78B3" w:rsidP="000444A0">
            <w:pPr>
              <w:jc w:val="center"/>
              <w:rPr>
                <w:rFonts w:eastAsiaTheme="minorHAnsi"/>
                <w:bCs/>
                <w:sz w:val="28"/>
                <w:szCs w:val="28"/>
                <w:lang w:val="en-US" w:eastAsia="en-US" w:bidi="ar-SA"/>
              </w:rPr>
            </w:pPr>
            <w:r w:rsidRPr="005C78B3">
              <w:rPr>
                <w:rFonts w:eastAsiaTheme="minorHAnsi"/>
                <w:sz w:val="28"/>
                <w:szCs w:val="28"/>
                <w:lang w:eastAsia="en-US" w:bidi="ar-SA"/>
              </w:rPr>
              <w:t>int</w:t>
            </w:r>
          </w:p>
        </w:tc>
        <w:tc>
          <w:tcPr>
            <w:tcW w:w="4663" w:type="dxa"/>
          </w:tcPr>
          <w:p w14:paraId="2A6BCE1D" w14:textId="1DCD197B" w:rsidR="000444A0" w:rsidRPr="005C78B3" w:rsidRDefault="000444A0" w:rsidP="005C78B3">
            <w:pPr>
              <w:rPr>
                <w:bCs/>
                <w:sz w:val="28"/>
                <w:szCs w:val="28"/>
                <w:lang w:val="uk-UA" w:bidi="ar-SA"/>
              </w:rPr>
            </w:pPr>
            <w:r w:rsidRPr="005C78B3">
              <w:rPr>
                <w:bCs/>
                <w:sz w:val="28"/>
                <w:szCs w:val="28"/>
                <w:lang w:val="uk-UA" w:bidi="ar-SA"/>
              </w:rPr>
              <w:t>Змінні для оцінки дисконтів</w:t>
            </w:r>
          </w:p>
        </w:tc>
      </w:tr>
      <w:tr w:rsidR="005C78B3" w:rsidRPr="000444A0" w14:paraId="04243BBC" w14:textId="77777777" w:rsidTr="009B1051">
        <w:tc>
          <w:tcPr>
            <w:tcW w:w="2098" w:type="dxa"/>
          </w:tcPr>
          <w:p w14:paraId="0371D998" w14:textId="1032C731" w:rsidR="005C78B3" w:rsidRPr="005C78B3" w:rsidRDefault="005C78B3" w:rsidP="005C78B3">
            <w:pPr>
              <w:jc w:val="center"/>
              <w:rPr>
                <w:rFonts w:eastAsiaTheme="minorHAnsi"/>
                <w:sz w:val="28"/>
                <w:szCs w:val="28"/>
                <w:lang w:eastAsia="en-US" w:bidi="ar-SA"/>
              </w:rPr>
            </w:pPr>
            <w:r w:rsidRPr="005C78B3">
              <w:rPr>
                <w:rFonts w:eastAsiaTheme="minorHAnsi"/>
                <w:sz w:val="28"/>
                <w:szCs w:val="28"/>
                <w:lang w:eastAsia="en-US" w:bidi="ar-SA"/>
              </w:rPr>
              <w:t>products</w:t>
            </w:r>
          </w:p>
        </w:tc>
        <w:tc>
          <w:tcPr>
            <w:tcW w:w="2057" w:type="dxa"/>
          </w:tcPr>
          <w:p w14:paraId="41B53C70" w14:textId="5F58ECAF" w:rsidR="005C78B3" w:rsidRPr="005C78B3" w:rsidRDefault="005C78B3" w:rsidP="005C78B3">
            <w:pPr>
              <w:jc w:val="center"/>
              <w:rPr>
                <w:rFonts w:eastAsiaTheme="minorHAnsi"/>
                <w:bCs/>
                <w:sz w:val="28"/>
                <w:szCs w:val="28"/>
                <w:lang w:val="en-US" w:eastAsia="en-US" w:bidi="ar-SA"/>
              </w:rPr>
            </w:pPr>
            <w:r w:rsidRPr="005C78B3">
              <w:rPr>
                <w:rFonts w:eastAsiaTheme="minorHAnsi"/>
                <w:sz w:val="28"/>
                <w:szCs w:val="28"/>
                <w:lang w:eastAsia="en-US" w:bidi="ar-SA"/>
              </w:rPr>
              <w:t>List&lt;Product&gt;</w:t>
            </w:r>
          </w:p>
        </w:tc>
        <w:tc>
          <w:tcPr>
            <w:tcW w:w="4663" w:type="dxa"/>
          </w:tcPr>
          <w:p w14:paraId="60DC7292" w14:textId="58AA67D3" w:rsidR="005C78B3" w:rsidRPr="005C78B3" w:rsidRDefault="005C78B3" w:rsidP="005C78B3">
            <w:pPr>
              <w:rPr>
                <w:bCs/>
                <w:sz w:val="28"/>
                <w:szCs w:val="28"/>
                <w:lang w:val="uk-UA" w:bidi="ar-SA"/>
              </w:rPr>
            </w:pPr>
            <w:r w:rsidRPr="005C78B3">
              <w:rPr>
                <w:bCs/>
                <w:sz w:val="28"/>
                <w:szCs w:val="28"/>
                <w:lang w:val="uk-UA"/>
              </w:rPr>
              <w:t>Каталог продуктів</w:t>
            </w:r>
          </w:p>
        </w:tc>
      </w:tr>
      <w:tr w:rsidR="005C78B3" w:rsidRPr="000444A0" w14:paraId="2448B83C" w14:textId="77777777" w:rsidTr="009B1051">
        <w:tc>
          <w:tcPr>
            <w:tcW w:w="2098" w:type="dxa"/>
          </w:tcPr>
          <w:p w14:paraId="30971C15" w14:textId="227F0DF4" w:rsidR="005C78B3" w:rsidRPr="005C78B3" w:rsidRDefault="005C78B3" w:rsidP="005C78B3">
            <w:pPr>
              <w:jc w:val="center"/>
              <w:rPr>
                <w:rFonts w:eastAsiaTheme="minorHAnsi"/>
                <w:sz w:val="28"/>
                <w:szCs w:val="28"/>
                <w:lang w:eastAsia="en-US" w:bidi="ar-SA"/>
              </w:rPr>
            </w:pPr>
            <w:r w:rsidRPr="005C78B3">
              <w:rPr>
                <w:rFonts w:eastAsiaTheme="minorHAnsi"/>
                <w:sz w:val="28"/>
                <w:szCs w:val="28"/>
                <w:lang w:eastAsia="en-US" w:bidi="ar-SA"/>
              </w:rPr>
              <w:lastRenderedPageBreak/>
              <w:t>basket</w:t>
            </w:r>
          </w:p>
        </w:tc>
        <w:tc>
          <w:tcPr>
            <w:tcW w:w="2057" w:type="dxa"/>
          </w:tcPr>
          <w:p w14:paraId="301D0BD9" w14:textId="765141E2" w:rsidR="005C78B3" w:rsidRPr="005C78B3" w:rsidRDefault="005C78B3" w:rsidP="005C78B3">
            <w:pPr>
              <w:jc w:val="center"/>
              <w:rPr>
                <w:rFonts w:eastAsiaTheme="minorHAnsi"/>
                <w:bCs/>
                <w:sz w:val="28"/>
                <w:szCs w:val="28"/>
                <w:lang w:val="en-US" w:eastAsia="en-US" w:bidi="ar-SA"/>
              </w:rPr>
            </w:pPr>
            <w:r w:rsidRPr="005C78B3">
              <w:rPr>
                <w:rFonts w:eastAsiaTheme="minorHAnsi"/>
                <w:sz w:val="28"/>
                <w:szCs w:val="28"/>
                <w:lang w:eastAsia="en-US" w:bidi="ar-SA"/>
              </w:rPr>
              <w:t>List&lt;Product&gt;</w:t>
            </w:r>
          </w:p>
        </w:tc>
        <w:tc>
          <w:tcPr>
            <w:tcW w:w="4663" w:type="dxa"/>
          </w:tcPr>
          <w:p w14:paraId="655C62D7" w14:textId="1C5E01EA" w:rsidR="005C78B3" w:rsidRPr="005C78B3" w:rsidRDefault="005C78B3" w:rsidP="005C78B3">
            <w:pPr>
              <w:rPr>
                <w:bCs/>
                <w:sz w:val="28"/>
                <w:szCs w:val="28"/>
                <w:lang w:val="uk-UA" w:bidi="ar-SA"/>
              </w:rPr>
            </w:pPr>
            <w:r w:rsidRPr="005C78B3">
              <w:rPr>
                <w:bCs/>
                <w:sz w:val="28"/>
                <w:szCs w:val="28"/>
              </w:rPr>
              <w:t>Корзина тов</w:t>
            </w:r>
            <w:r w:rsidRPr="005C78B3">
              <w:rPr>
                <w:bCs/>
                <w:sz w:val="28"/>
                <w:szCs w:val="28"/>
                <w:lang w:val="uk-UA"/>
              </w:rPr>
              <w:t>арів</w:t>
            </w:r>
          </w:p>
        </w:tc>
      </w:tr>
      <w:tr w:rsidR="005C78B3" w:rsidRPr="000444A0" w14:paraId="0D7142B0" w14:textId="77777777" w:rsidTr="009B1051">
        <w:tc>
          <w:tcPr>
            <w:tcW w:w="2098" w:type="dxa"/>
          </w:tcPr>
          <w:p w14:paraId="44C49EAB" w14:textId="2E1DD4D0" w:rsidR="005C78B3" w:rsidRPr="005C78B3" w:rsidRDefault="005C78B3" w:rsidP="005C78B3">
            <w:pPr>
              <w:jc w:val="center"/>
              <w:rPr>
                <w:rFonts w:eastAsiaTheme="minorHAnsi"/>
                <w:sz w:val="28"/>
                <w:szCs w:val="28"/>
                <w:lang w:eastAsia="en-US" w:bidi="ar-SA"/>
              </w:rPr>
            </w:pPr>
            <w:r w:rsidRPr="005C78B3">
              <w:rPr>
                <w:rFonts w:eastAsiaTheme="minorHAnsi"/>
                <w:sz w:val="28"/>
                <w:szCs w:val="28"/>
                <w:lang w:eastAsia="en-US" w:bidi="ar-SA"/>
              </w:rPr>
              <w:t>customers</w:t>
            </w:r>
          </w:p>
        </w:tc>
        <w:tc>
          <w:tcPr>
            <w:tcW w:w="2057" w:type="dxa"/>
          </w:tcPr>
          <w:p w14:paraId="4607CF2D" w14:textId="499BDF3B" w:rsidR="005C78B3" w:rsidRPr="005C78B3" w:rsidRDefault="005C78B3" w:rsidP="005C78B3">
            <w:pPr>
              <w:jc w:val="center"/>
              <w:rPr>
                <w:rFonts w:eastAsiaTheme="minorHAnsi"/>
                <w:bCs/>
                <w:sz w:val="28"/>
                <w:szCs w:val="28"/>
                <w:lang w:val="en-US" w:eastAsia="en-US" w:bidi="ar-SA"/>
              </w:rPr>
            </w:pPr>
            <w:r w:rsidRPr="005C78B3">
              <w:rPr>
                <w:rFonts w:eastAsiaTheme="minorHAnsi"/>
                <w:sz w:val="28"/>
                <w:szCs w:val="28"/>
                <w:lang w:eastAsia="en-US" w:bidi="ar-SA"/>
              </w:rPr>
              <w:t>List&lt;Customer&gt;</w:t>
            </w:r>
          </w:p>
        </w:tc>
        <w:tc>
          <w:tcPr>
            <w:tcW w:w="4663" w:type="dxa"/>
          </w:tcPr>
          <w:p w14:paraId="34A3DD65" w14:textId="72AF36C3" w:rsidR="005C78B3" w:rsidRPr="005C78B3" w:rsidRDefault="005C78B3" w:rsidP="005C78B3">
            <w:pPr>
              <w:rPr>
                <w:bCs/>
                <w:sz w:val="28"/>
                <w:szCs w:val="28"/>
                <w:lang w:val="uk-UA" w:bidi="ar-SA"/>
              </w:rPr>
            </w:pPr>
            <w:r w:rsidRPr="005C78B3">
              <w:rPr>
                <w:bCs/>
                <w:sz w:val="28"/>
                <w:szCs w:val="28"/>
                <w:lang w:val="uk-UA" w:bidi="ar-SA"/>
              </w:rPr>
              <w:t>Перелік користувачів</w:t>
            </w:r>
          </w:p>
        </w:tc>
      </w:tr>
      <w:tr w:rsidR="005C78B3" w:rsidRPr="000444A0" w14:paraId="0456E5F4" w14:textId="77777777" w:rsidTr="009B1051">
        <w:tc>
          <w:tcPr>
            <w:tcW w:w="2098" w:type="dxa"/>
          </w:tcPr>
          <w:p w14:paraId="7B7022A2" w14:textId="3892F7F7" w:rsidR="005C78B3" w:rsidRPr="005C78B3" w:rsidRDefault="005C78B3" w:rsidP="005C78B3">
            <w:pPr>
              <w:jc w:val="center"/>
              <w:rPr>
                <w:rFonts w:eastAsiaTheme="minorHAnsi"/>
                <w:sz w:val="28"/>
                <w:szCs w:val="28"/>
                <w:lang w:eastAsia="en-US" w:bidi="ar-SA"/>
              </w:rPr>
            </w:pPr>
            <w:r w:rsidRPr="005C78B3">
              <w:rPr>
                <w:rFonts w:eastAsiaTheme="minorHAnsi"/>
                <w:sz w:val="28"/>
                <w:szCs w:val="28"/>
                <w:lang w:eastAsia="en-US" w:bidi="ar-SA"/>
              </w:rPr>
              <w:t>customer</w:t>
            </w:r>
          </w:p>
        </w:tc>
        <w:tc>
          <w:tcPr>
            <w:tcW w:w="2057" w:type="dxa"/>
          </w:tcPr>
          <w:p w14:paraId="17EDAE05" w14:textId="7ECA0A70" w:rsidR="005C78B3" w:rsidRPr="005C78B3" w:rsidRDefault="005C78B3" w:rsidP="005C78B3">
            <w:pPr>
              <w:jc w:val="center"/>
              <w:rPr>
                <w:rFonts w:eastAsiaTheme="minorHAnsi"/>
                <w:bCs/>
                <w:sz w:val="28"/>
                <w:szCs w:val="28"/>
                <w:lang w:val="en-US" w:eastAsia="en-US" w:bidi="ar-SA"/>
              </w:rPr>
            </w:pPr>
            <w:r w:rsidRPr="005C78B3">
              <w:rPr>
                <w:rFonts w:eastAsiaTheme="minorHAnsi"/>
                <w:sz w:val="28"/>
                <w:szCs w:val="28"/>
                <w:lang w:eastAsia="en-US" w:bidi="ar-SA"/>
              </w:rPr>
              <w:t>Customer</w:t>
            </w:r>
          </w:p>
        </w:tc>
        <w:tc>
          <w:tcPr>
            <w:tcW w:w="4663" w:type="dxa"/>
          </w:tcPr>
          <w:p w14:paraId="1439B163" w14:textId="0F3C5D16" w:rsidR="005C78B3" w:rsidRPr="005C78B3" w:rsidRDefault="005C78B3" w:rsidP="005C78B3">
            <w:pPr>
              <w:rPr>
                <w:bCs/>
                <w:sz w:val="28"/>
                <w:szCs w:val="28"/>
                <w:lang w:val="uk-UA" w:bidi="ar-SA"/>
              </w:rPr>
            </w:pPr>
            <w:r w:rsidRPr="005C78B3">
              <w:rPr>
                <w:bCs/>
                <w:sz w:val="28"/>
                <w:szCs w:val="28"/>
              </w:rPr>
              <w:t>Актуальный користувач</w:t>
            </w:r>
          </w:p>
        </w:tc>
      </w:tr>
    </w:tbl>
    <w:p w14:paraId="27389650" w14:textId="77777777" w:rsidR="00792682" w:rsidRPr="00792682" w:rsidRDefault="00792682" w:rsidP="00792682">
      <w:pPr>
        <w:rPr>
          <w:lang w:val="uk-UA" w:bidi="ar-SA"/>
        </w:rPr>
      </w:pPr>
    </w:p>
    <w:p w14:paraId="40EB45D7" w14:textId="77777777" w:rsidR="00197A4E" w:rsidRPr="00197A4E" w:rsidRDefault="00DA4E13" w:rsidP="00E27ABC">
      <w:pPr>
        <w:pStyle w:val="ac"/>
        <w:numPr>
          <w:ilvl w:val="1"/>
          <w:numId w:val="37"/>
        </w:numPr>
        <w:adjustRightInd w:val="0"/>
        <w:spacing w:line="360" w:lineRule="auto"/>
        <w:ind w:left="0" w:firstLine="709"/>
        <w:outlineLvl w:val="1"/>
        <w:rPr>
          <w:rFonts w:eastAsiaTheme="minorHAnsi"/>
          <w:sz w:val="28"/>
          <w:szCs w:val="28"/>
          <w:lang w:val="uk-UA" w:eastAsia="en-US"/>
        </w:rPr>
      </w:pPr>
      <w:bookmarkStart w:id="35" w:name="_Toc40860038"/>
      <w:bookmarkStart w:id="36" w:name="_Toc40860086"/>
      <w:bookmarkStart w:id="37" w:name="_Toc43840821"/>
      <w:r w:rsidRPr="00197A4E">
        <w:rPr>
          <w:sz w:val="28"/>
          <w:szCs w:val="28"/>
          <w:lang w:val="uk-UA"/>
        </w:rPr>
        <w:t xml:space="preserve">Методи </w:t>
      </w:r>
      <w:r w:rsidR="00D15543" w:rsidRPr="00197A4E">
        <w:rPr>
          <w:sz w:val="28"/>
          <w:szCs w:val="28"/>
          <w:lang w:val="uk-UA"/>
        </w:rPr>
        <w:t>класів</w:t>
      </w:r>
      <w:bookmarkEnd w:id="35"/>
      <w:bookmarkEnd w:id="36"/>
      <w:bookmarkEnd w:id="37"/>
    </w:p>
    <w:p w14:paraId="1CE32D96" w14:textId="117DDCEF" w:rsidR="000E4E99" w:rsidRDefault="000E4E99" w:rsidP="00F00D28">
      <w:pPr>
        <w:pStyle w:val="ac"/>
        <w:adjustRightInd w:val="0"/>
        <w:spacing w:line="360" w:lineRule="auto"/>
        <w:ind w:firstLine="709"/>
        <w:jc w:val="both"/>
        <w:rPr>
          <w:rFonts w:eastAsiaTheme="minorHAnsi"/>
          <w:b w:val="0"/>
          <w:bCs w:val="0"/>
          <w:sz w:val="28"/>
          <w:szCs w:val="28"/>
          <w:lang w:val="uk-UA" w:eastAsia="en-US"/>
        </w:rPr>
      </w:pPr>
      <w:r w:rsidRPr="00197A4E">
        <w:rPr>
          <w:rFonts w:eastAsiaTheme="minorHAnsi"/>
          <w:b w:val="0"/>
          <w:bCs w:val="0"/>
          <w:sz w:val="28"/>
          <w:szCs w:val="28"/>
          <w:lang w:val="uk-UA" w:eastAsia="en-US"/>
        </w:rPr>
        <w:t>Опишемо методи, які були створені у програмі.</w:t>
      </w:r>
      <w:r w:rsidR="007955BF" w:rsidRPr="00197A4E">
        <w:rPr>
          <w:rFonts w:eastAsiaTheme="minorHAnsi"/>
          <w:b w:val="0"/>
          <w:bCs w:val="0"/>
          <w:sz w:val="28"/>
          <w:szCs w:val="28"/>
          <w:lang w:val="uk-UA" w:eastAsia="en-US"/>
        </w:rPr>
        <w:t xml:space="preserve"> Їх перелік наведемо у таблиці </w:t>
      </w:r>
      <w:r w:rsidR="000444A0">
        <w:rPr>
          <w:rFonts w:eastAsiaTheme="minorHAnsi"/>
          <w:b w:val="0"/>
          <w:bCs w:val="0"/>
          <w:sz w:val="28"/>
          <w:szCs w:val="28"/>
          <w:lang w:val="uk-UA" w:eastAsia="en-US"/>
        </w:rPr>
        <w:t>4</w:t>
      </w:r>
      <w:r w:rsidR="007955BF" w:rsidRPr="00197A4E">
        <w:rPr>
          <w:rFonts w:eastAsiaTheme="minorHAnsi"/>
          <w:b w:val="0"/>
          <w:bCs w:val="0"/>
          <w:sz w:val="28"/>
          <w:szCs w:val="28"/>
          <w:lang w:val="uk-UA" w:eastAsia="en-US"/>
        </w:rPr>
        <w:t>.</w:t>
      </w:r>
    </w:p>
    <w:p w14:paraId="52589D39" w14:textId="77777777" w:rsidR="00653B4D" w:rsidRPr="00653B4D" w:rsidRDefault="00653B4D" w:rsidP="00653B4D">
      <w:pPr>
        <w:rPr>
          <w:rFonts w:eastAsiaTheme="minorHAnsi"/>
          <w:lang w:val="uk-UA" w:eastAsia="en-US" w:bidi="ar-SA"/>
        </w:rPr>
      </w:pPr>
    </w:p>
    <w:p w14:paraId="2C94635B" w14:textId="7C17D9EC" w:rsidR="007955BF" w:rsidRPr="007955BF" w:rsidRDefault="007955BF" w:rsidP="001C17F5">
      <w:pPr>
        <w:pStyle w:val="ac"/>
        <w:spacing w:line="360" w:lineRule="auto"/>
        <w:ind w:firstLine="709"/>
        <w:rPr>
          <w:b w:val="0"/>
          <w:sz w:val="28"/>
          <w:szCs w:val="28"/>
          <w:lang w:val="uk-UA"/>
        </w:rPr>
      </w:pPr>
      <w:r w:rsidRPr="00A114F7">
        <w:rPr>
          <w:b w:val="0"/>
          <w:sz w:val="28"/>
          <w:szCs w:val="28"/>
          <w:lang w:val="uk-UA"/>
        </w:rPr>
        <w:t xml:space="preserve">Таблиця </w:t>
      </w:r>
      <w:r w:rsidR="000444A0">
        <w:rPr>
          <w:b w:val="0"/>
          <w:sz w:val="28"/>
          <w:szCs w:val="28"/>
          <w:lang w:val="uk-UA"/>
        </w:rPr>
        <w:t>4</w:t>
      </w:r>
      <w:r w:rsidRPr="00A114F7">
        <w:rPr>
          <w:b w:val="0"/>
          <w:sz w:val="28"/>
          <w:szCs w:val="28"/>
          <w:lang w:val="uk-UA"/>
        </w:rPr>
        <w:t xml:space="preserve"> – </w:t>
      </w:r>
      <w:r>
        <w:rPr>
          <w:b w:val="0"/>
          <w:sz w:val="28"/>
          <w:szCs w:val="28"/>
          <w:lang w:val="uk-UA"/>
        </w:rPr>
        <w:t>Перелік усіх методів</w:t>
      </w:r>
      <w:r w:rsidRPr="00A114F7">
        <w:rPr>
          <w:b w:val="0"/>
          <w:sz w:val="28"/>
          <w:szCs w:val="28"/>
          <w:lang w:val="uk-UA"/>
        </w:rPr>
        <w:t>.</w:t>
      </w:r>
    </w:p>
    <w:tbl>
      <w:tblPr>
        <w:tblStyle w:val="ad"/>
        <w:tblW w:w="8926" w:type="dxa"/>
        <w:tblLayout w:type="fixed"/>
        <w:tblLook w:val="04A0" w:firstRow="1" w:lastRow="0" w:firstColumn="1" w:lastColumn="0" w:noHBand="0" w:noVBand="1"/>
      </w:tblPr>
      <w:tblGrid>
        <w:gridCol w:w="1912"/>
        <w:gridCol w:w="7014"/>
      </w:tblGrid>
      <w:tr w:rsidR="001E0983" w:rsidRPr="009B1051" w14:paraId="2E0CA457" w14:textId="77777777" w:rsidTr="009B1051">
        <w:trPr>
          <w:tblHeader/>
        </w:trPr>
        <w:tc>
          <w:tcPr>
            <w:tcW w:w="1912" w:type="dxa"/>
            <w:shd w:val="clear" w:color="auto" w:fill="auto"/>
          </w:tcPr>
          <w:p w14:paraId="4D4AAAAA" w14:textId="1B47A21D" w:rsidR="001E0983" w:rsidRPr="009B1051" w:rsidRDefault="001E0983" w:rsidP="009B1051">
            <w:pPr>
              <w:rPr>
                <w:rFonts w:eastAsiaTheme="minorHAnsi"/>
                <w:b/>
                <w:bCs/>
                <w:sz w:val="28"/>
                <w:szCs w:val="28"/>
              </w:rPr>
            </w:pPr>
            <w:r w:rsidRPr="009B1051">
              <w:rPr>
                <w:rFonts w:eastAsiaTheme="minorHAnsi"/>
                <w:b/>
                <w:bCs/>
                <w:sz w:val="28"/>
                <w:szCs w:val="28"/>
              </w:rPr>
              <w:t>Назва</w:t>
            </w:r>
          </w:p>
        </w:tc>
        <w:tc>
          <w:tcPr>
            <w:tcW w:w="7014" w:type="dxa"/>
            <w:shd w:val="clear" w:color="auto" w:fill="auto"/>
          </w:tcPr>
          <w:p w14:paraId="4FA2A7D0" w14:textId="77777777" w:rsidR="001E0983" w:rsidRPr="009B1051" w:rsidRDefault="001E0983" w:rsidP="009B1051">
            <w:pPr>
              <w:rPr>
                <w:rFonts w:eastAsiaTheme="minorHAnsi"/>
                <w:b/>
                <w:bCs/>
                <w:sz w:val="28"/>
                <w:szCs w:val="28"/>
              </w:rPr>
            </w:pPr>
            <w:r w:rsidRPr="009B1051">
              <w:rPr>
                <w:rFonts w:eastAsiaTheme="minorHAnsi"/>
                <w:b/>
                <w:bCs/>
                <w:sz w:val="28"/>
                <w:szCs w:val="28"/>
              </w:rPr>
              <w:t>Призначення</w:t>
            </w:r>
          </w:p>
        </w:tc>
      </w:tr>
      <w:tr w:rsidR="001E0983" w:rsidRPr="009B1051" w14:paraId="5558D46C" w14:textId="77777777" w:rsidTr="009B1051">
        <w:tc>
          <w:tcPr>
            <w:tcW w:w="1912" w:type="dxa"/>
          </w:tcPr>
          <w:p w14:paraId="2197805A" w14:textId="2D403CC0" w:rsidR="001E0983" w:rsidRPr="009B1051" w:rsidRDefault="001E0983" w:rsidP="009B1051">
            <w:pPr>
              <w:rPr>
                <w:rFonts w:eastAsiaTheme="minorHAnsi"/>
                <w:sz w:val="28"/>
                <w:szCs w:val="28"/>
              </w:rPr>
            </w:pPr>
            <w:r w:rsidRPr="009B1051">
              <w:rPr>
                <w:rFonts w:eastAsiaTheme="minorHAnsi"/>
                <w:sz w:val="28"/>
                <w:szCs w:val="28"/>
              </w:rPr>
              <w:t>AddProduct</w:t>
            </w:r>
          </w:p>
        </w:tc>
        <w:tc>
          <w:tcPr>
            <w:tcW w:w="7014" w:type="dxa"/>
          </w:tcPr>
          <w:p w14:paraId="10E25162" w14:textId="6723F6BA" w:rsidR="001E0983" w:rsidRPr="009B1051" w:rsidRDefault="001E0983" w:rsidP="009B1051">
            <w:pPr>
              <w:rPr>
                <w:rFonts w:eastAsiaTheme="minorHAnsi"/>
                <w:sz w:val="28"/>
                <w:szCs w:val="28"/>
              </w:rPr>
            </w:pPr>
            <w:r w:rsidRPr="009B1051">
              <w:rPr>
                <w:rFonts w:eastAsiaTheme="minorHAnsi"/>
                <w:sz w:val="28"/>
                <w:szCs w:val="28"/>
              </w:rPr>
              <w:t>Додати продукт в корзину</w:t>
            </w:r>
          </w:p>
        </w:tc>
      </w:tr>
      <w:tr w:rsidR="009B1051" w:rsidRPr="009B1051" w14:paraId="26C63BA2" w14:textId="77777777" w:rsidTr="009B1051">
        <w:tc>
          <w:tcPr>
            <w:tcW w:w="1912" w:type="dxa"/>
          </w:tcPr>
          <w:p w14:paraId="486DBAB9" w14:textId="49DF5340" w:rsidR="009B1051" w:rsidRPr="009B1051" w:rsidRDefault="009B1051" w:rsidP="009B1051">
            <w:pPr>
              <w:rPr>
                <w:rFonts w:eastAsiaTheme="minorHAnsi"/>
                <w:sz w:val="28"/>
                <w:szCs w:val="28"/>
              </w:rPr>
            </w:pPr>
            <w:r w:rsidRPr="009B1051">
              <w:rPr>
                <w:rFonts w:eastAsiaTheme="minorHAnsi"/>
                <w:sz w:val="28"/>
                <w:szCs w:val="28"/>
              </w:rPr>
              <w:t>DeleteProduct</w:t>
            </w:r>
          </w:p>
        </w:tc>
        <w:tc>
          <w:tcPr>
            <w:tcW w:w="7014" w:type="dxa"/>
          </w:tcPr>
          <w:p w14:paraId="34A13049" w14:textId="07726BCD" w:rsidR="009B1051" w:rsidRPr="009B1051" w:rsidRDefault="009B1051" w:rsidP="009B1051">
            <w:pPr>
              <w:rPr>
                <w:rFonts w:eastAsiaTheme="minorHAnsi"/>
                <w:sz w:val="28"/>
                <w:szCs w:val="28"/>
              </w:rPr>
            </w:pPr>
            <w:r w:rsidRPr="009B1051">
              <w:rPr>
                <w:rFonts w:eastAsiaTheme="minorHAnsi"/>
                <w:sz w:val="28"/>
                <w:szCs w:val="28"/>
              </w:rPr>
              <w:t>Видалити продукт з корзини</w:t>
            </w:r>
          </w:p>
        </w:tc>
      </w:tr>
      <w:tr w:rsidR="001E0983" w:rsidRPr="009B1051" w14:paraId="14AC6F6B" w14:textId="77777777" w:rsidTr="009B1051">
        <w:tc>
          <w:tcPr>
            <w:tcW w:w="1912" w:type="dxa"/>
          </w:tcPr>
          <w:p w14:paraId="54474BC7" w14:textId="4BDF4C7F" w:rsidR="001E0983" w:rsidRPr="009B1051" w:rsidRDefault="001E0983" w:rsidP="009B1051">
            <w:pPr>
              <w:rPr>
                <w:rFonts w:eastAsiaTheme="minorHAnsi"/>
                <w:sz w:val="28"/>
                <w:szCs w:val="28"/>
              </w:rPr>
            </w:pPr>
            <w:r w:rsidRPr="009B1051">
              <w:rPr>
                <w:rFonts w:eastAsiaTheme="minorHAnsi"/>
                <w:sz w:val="28"/>
                <w:szCs w:val="28"/>
              </w:rPr>
              <w:t>CustomerInfo</w:t>
            </w:r>
          </w:p>
        </w:tc>
        <w:tc>
          <w:tcPr>
            <w:tcW w:w="7014" w:type="dxa"/>
          </w:tcPr>
          <w:p w14:paraId="4E32F9F8" w14:textId="15571C48" w:rsidR="001E0983" w:rsidRPr="009B1051" w:rsidRDefault="001E0983" w:rsidP="009B1051">
            <w:pPr>
              <w:rPr>
                <w:rFonts w:eastAsiaTheme="minorHAnsi"/>
                <w:sz w:val="28"/>
                <w:szCs w:val="28"/>
              </w:rPr>
            </w:pPr>
            <w:r w:rsidRPr="009B1051">
              <w:rPr>
                <w:rFonts w:eastAsiaTheme="minorHAnsi"/>
                <w:sz w:val="28"/>
                <w:szCs w:val="28"/>
              </w:rPr>
              <w:t>Отримати інформацію про користувача</w:t>
            </w:r>
          </w:p>
        </w:tc>
      </w:tr>
      <w:tr w:rsidR="001E0983" w:rsidRPr="009B1051" w14:paraId="19605AF6" w14:textId="77777777" w:rsidTr="009B1051">
        <w:tc>
          <w:tcPr>
            <w:tcW w:w="1912" w:type="dxa"/>
          </w:tcPr>
          <w:p w14:paraId="16EA6B6A" w14:textId="7FE5099D" w:rsidR="001E0983" w:rsidRPr="009B1051" w:rsidRDefault="001E0983" w:rsidP="009B1051">
            <w:pPr>
              <w:rPr>
                <w:rFonts w:eastAsiaTheme="minorHAnsi"/>
                <w:sz w:val="28"/>
                <w:szCs w:val="28"/>
              </w:rPr>
            </w:pPr>
            <w:r w:rsidRPr="009B1051">
              <w:rPr>
                <w:rFonts w:eastAsiaTheme="minorHAnsi"/>
                <w:sz w:val="28"/>
                <w:szCs w:val="28"/>
              </w:rPr>
              <w:t>Search</w:t>
            </w:r>
          </w:p>
        </w:tc>
        <w:tc>
          <w:tcPr>
            <w:tcW w:w="7014" w:type="dxa"/>
          </w:tcPr>
          <w:p w14:paraId="3A278684" w14:textId="2A04F60F" w:rsidR="001E0983" w:rsidRPr="009B1051" w:rsidRDefault="001E0983" w:rsidP="009B1051">
            <w:pPr>
              <w:rPr>
                <w:rFonts w:eastAsiaTheme="minorHAnsi"/>
                <w:sz w:val="28"/>
                <w:szCs w:val="28"/>
              </w:rPr>
            </w:pPr>
            <w:r w:rsidRPr="009B1051">
              <w:rPr>
                <w:rFonts w:eastAsiaTheme="minorHAnsi"/>
                <w:sz w:val="28"/>
                <w:szCs w:val="28"/>
              </w:rPr>
              <w:t>Пошук продукту за назвою</w:t>
            </w:r>
          </w:p>
        </w:tc>
      </w:tr>
      <w:tr w:rsidR="001E0983" w:rsidRPr="009B1051" w14:paraId="4016039A" w14:textId="77777777" w:rsidTr="009B1051">
        <w:tc>
          <w:tcPr>
            <w:tcW w:w="1912" w:type="dxa"/>
          </w:tcPr>
          <w:p w14:paraId="009DD901" w14:textId="3B735C00" w:rsidR="001E0983" w:rsidRPr="009B1051" w:rsidRDefault="001E0983" w:rsidP="009B1051">
            <w:pPr>
              <w:rPr>
                <w:rFonts w:eastAsiaTheme="minorHAnsi"/>
                <w:sz w:val="28"/>
                <w:szCs w:val="28"/>
              </w:rPr>
            </w:pPr>
            <w:r w:rsidRPr="009B1051">
              <w:rPr>
                <w:rFonts w:eastAsiaTheme="minorHAnsi"/>
                <w:sz w:val="28"/>
                <w:szCs w:val="28"/>
              </w:rPr>
              <w:t>ShowBasket</w:t>
            </w:r>
          </w:p>
        </w:tc>
        <w:tc>
          <w:tcPr>
            <w:tcW w:w="7014" w:type="dxa"/>
          </w:tcPr>
          <w:p w14:paraId="429A9A16" w14:textId="1F54BEEB" w:rsidR="001E0983" w:rsidRPr="009B1051" w:rsidRDefault="001E0983" w:rsidP="009B1051">
            <w:pPr>
              <w:rPr>
                <w:rFonts w:eastAsiaTheme="minorHAnsi"/>
                <w:sz w:val="28"/>
                <w:szCs w:val="28"/>
              </w:rPr>
            </w:pPr>
            <w:r w:rsidRPr="009B1051">
              <w:rPr>
                <w:rFonts w:eastAsiaTheme="minorHAnsi"/>
                <w:sz w:val="28"/>
                <w:szCs w:val="28"/>
              </w:rPr>
              <w:t>Отрмати продукти з корзини</w:t>
            </w:r>
          </w:p>
        </w:tc>
      </w:tr>
      <w:tr w:rsidR="001E0983" w:rsidRPr="009B1051" w14:paraId="2E0D3FFD" w14:textId="77777777" w:rsidTr="009B1051">
        <w:tc>
          <w:tcPr>
            <w:tcW w:w="1912" w:type="dxa"/>
          </w:tcPr>
          <w:p w14:paraId="1B24A1D9" w14:textId="29922B96" w:rsidR="001E0983" w:rsidRPr="009B1051" w:rsidRDefault="001E0983" w:rsidP="009B1051">
            <w:pPr>
              <w:rPr>
                <w:rFonts w:eastAsiaTheme="minorHAnsi"/>
                <w:sz w:val="28"/>
                <w:szCs w:val="28"/>
              </w:rPr>
            </w:pPr>
            <w:r w:rsidRPr="009B1051">
              <w:rPr>
                <w:rFonts w:eastAsiaTheme="minorHAnsi"/>
                <w:sz w:val="28"/>
                <w:szCs w:val="28"/>
              </w:rPr>
              <w:t>SortProduct</w:t>
            </w:r>
          </w:p>
        </w:tc>
        <w:tc>
          <w:tcPr>
            <w:tcW w:w="7014" w:type="dxa"/>
          </w:tcPr>
          <w:p w14:paraId="6761CD48" w14:textId="361A7F67" w:rsidR="001E0983" w:rsidRPr="009B1051" w:rsidRDefault="001E0983" w:rsidP="009B1051">
            <w:pPr>
              <w:rPr>
                <w:rFonts w:eastAsiaTheme="minorHAnsi"/>
                <w:sz w:val="28"/>
                <w:szCs w:val="28"/>
              </w:rPr>
            </w:pPr>
            <w:r w:rsidRPr="009B1051">
              <w:rPr>
                <w:rFonts w:eastAsiaTheme="minorHAnsi"/>
                <w:sz w:val="28"/>
                <w:szCs w:val="28"/>
              </w:rPr>
              <w:t>Сортувати продукти за ціною</w:t>
            </w:r>
          </w:p>
        </w:tc>
      </w:tr>
      <w:tr w:rsidR="001E0983" w:rsidRPr="009B1051" w14:paraId="745B029D" w14:textId="77777777" w:rsidTr="009B1051">
        <w:tc>
          <w:tcPr>
            <w:tcW w:w="1912" w:type="dxa"/>
          </w:tcPr>
          <w:p w14:paraId="27ABFE42" w14:textId="107A94A5" w:rsidR="001E0983" w:rsidRPr="009B1051" w:rsidRDefault="001E0983" w:rsidP="009B1051">
            <w:pPr>
              <w:rPr>
                <w:rFonts w:eastAsiaTheme="minorHAnsi"/>
                <w:sz w:val="28"/>
                <w:szCs w:val="28"/>
              </w:rPr>
            </w:pPr>
            <w:r w:rsidRPr="009B1051">
              <w:rPr>
                <w:rFonts w:eastAsiaTheme="minorHAnsi"/>
                <w:sz w:val="28"/>
                <w:szCs w:val="28"/>
              </w:rPr>
              <w:t>Operations</w:t>
            </w:r>
          </w:p>
        </w:tc>
        <w:tc>
          <w:tcPr>
            <w:tcW w:w="7014" w:type="dxa"/>
          </w:tcPr>
          <w:p w14:paraId="0C45FF2C" w14:textId="3270B3C1" w:rsidR="001E0983" w:rsidRPr="009B1051" w:rsidRDefault="001E0983" w:rsidP="009B1051">
            <w:pPr>
              <w:rPr>
                <w:rFonts w:eastAsiaTheme="minorHAnsi"/>
                <w:sz w:val="28"/>
                <w:szCs w:val="28"/>
              </w:rPr>
            </w:pPr>
            <w:r w:rsidRPr="009B1051">
              <w:rPr>
                <w:rFonts w:eastAsiaTheme="minorHAnsi"/>
                <w:sz w:val="28"/>
                <w:szCs w:val="28"/>
              </w:rPr>
              <w:t>Запуск відображення списку команд та виконання списку команд</w:t>
            </w:r>
          </w:p>
        </w:tc>
      </w:tr>
      <w:tr w:rsidR="001E0983" w:rsidRPr="009B1051" w14:paraId="338B2F56" w14:textId="77777777" w:rsidTr="009B1051">
        <w:tc>
          <w:tcPr>
            <w:tcW w:w="1912" w:type="dxa"/>
          </w:tcPr>
          <w:p w14:paraId="6B4E2A2F" w14:textId="17AB8036" w:rsidR="001E0983" w:rsidRPr="009B1051" w:rsidRDefault="001E0983" w:rsidP="009B1051">
            <w:pPr>
              <w:rPr>
                <w:rFonts w:eastAsiaTheme="minorHAnsi"/>
                <w:sz w:val="28"/>
                <w:szCs w:val="28"/>
              </w:rPr>
            </w:pPr>
            <w:r w:rsidRPr="009B1051">
              <w:rPr>
                <w:rFonts w:eastAsiaTheme="minorHAnsi"/>
                <w:sz w:val="28"/>
                <w:szCs w:val="28"/>
              </w:rPr>
              <w:t>Accept</w:t>
            </w:r>
          </w:p>
        </w:tc>
        <w:tc>
          <w:tcPr>
            <w:tcW w:w="7014" w:type="dxa"/>
          </w:tcPr>
          <w:p w14:paraId="30B53A52" w14:textId="52F086C2" w:rsidR="001E0983" w:rsidRPr="009B1051" w:rsidRDefault="001E0983" w:rsidP="009B1051">
            <w:pPr>
              <w:rPr>
                <w:rFonts w:eastAsiaTheme="minorHAnsi"/>
                <w:sz w:val="28"/>
                <w:szCs w:val="28"/>
              </w:rPr>
            </w:pPr>
            <w:r w:rsidRPr="009B1051">
              <w:rPr>
                <w:rFonts w:eastAsiaTheme="minorHAnsi"/>
                <w:sz w:val="28"/>
                <w:szCs w:val="28"/>
              </w:rPr>
              <w:t>Підтвердити заказ</w:t>
            </w:r>
          </w:p>
        </w:tc>
      </w:tr>
      <w:tr w:rsidR="001E0983" w:rsidRPr="009B1051" w14:paraId="08E45C72" w14:textId="77777777" w:rsidTr="009B1051">
        <w:tc>
          <w:tcPr>
            <w:tcW w:w="1912" w:type="dxa"/>
          </w:tcPr>
          <w:p w14:paraId="51C54CCE" w14:textId="5E3E800A" w:rsidR="001E0983" w:rsidRPr="009B1051" w:rsidRDefault="001E0983" w:rsidP="009B1051">
            <w:pPr>
              <w:rPr>
                <w:rFonts w:eastAsiaTheme="minorHAnsi"/>
                <w:sz w:val="28"/>
                <w:szCs w:val="28"/>
              </w:rPr>
            </w:pPr>
            <w:r w:rsidRPr="009B1051">
              <w:rPr>
                <w:rFonts w:eastAsiaTheme="minorHAnsi"/>
                <w:sz w:val="28"/>
                <w:szCs w:val="28"/>
              </w:rPr>
              <w:t>Input</w:t>
            </w:r>
          </w:p>
        </w:tc>
        <w:tc>
          <w:tcPr>
            <w:tcW w:w="7014" w:type="dxa"/>
          </w:tcPr>
          <w:p w14:paraId="19205833" w14:textId="62A6EDF8" w:rsidR="001E0983" w:rsidRPr="009B1051" w:rsidRDefault="001E0983" w:rsidP="009B1051">
            <w:pPr>
              <w:rPr>
                <w:rFonts w:eastAsiaTheme="minorHAnsi"/>
                <w:sz w:val="28"/>
                <w:szCs w:val="28"/>
              </w:rPr>
            </w:pPr>
            <w:r w:rsidRPr="009B1051">
              <w:rPr>
                <w:rFonts w:eastAsiaTheme="minorHAnsi"/>
                <w:sz w:val="28"/>
                <w:szCs w:val="28"/>
              </w:rPr>
              <w:t>Отримати товари з файлу</w:t>
            </w:r>
          </w:p>
        </w:tc>
      </w:tr>
    </w:tbl>
    <w:p w14:paraId="30A308D4" w14:textId="403CD19C" w:rsidR="00B21093" w:rsidRPr="009B1051" w:rsidRDefault="00B21093" w:rsidP="009B1051">
      <w:pPr>
        <w:rPr>
          <w:sz w:val="28"/>
          <w:szCs w:val="28"/>
        </w:rPr>
      </w:pPr>
    </w:p>
    <w:p w14:paraId="1F318466" w14:textId="77777777" w:rsidR="000444A0" w:rsidRPr="009B1051" w:rsidRDefault="000444A0" w:rsidP="009B1051">
      <w:pPr>
        <w:rPr>
          <w:rFonts w:eastAsiaTheme="minorHAnsi"/>
          <w:sz w:val="28"/>
          <w:szCs w:val="28"/>
        </w:rPr>
      </w:pPr>
      <w:bookmarkStart w:id="38" w:name="_Toc40860040"/>
      <w:bookmarkStart w:id="39" w:name="_Toc40860088"/>
      <w:r w:rsidRPr="009B1051">
        <w:rPr>
          <w:rFonts w:eastAsiaTheme="minorHAnsi"/>
          <w:sz w:val="28"/>
          <w:szCs w:val="28"/>
        </w:rPr>
        <w:br w:type="page"/>
      </w:r>
    </w:p>
    <w:p w14:paraId="64F7ABB8" w14:textId="7842367E" w:rsidR="005B4912" w:rsidRPr="00AC7160" w:rsidRDefault="00BF32FE" w:rsidP="00B53A0C">
      <w:pPr>
        <w:pStyle w:val="1"/>
        <w:numPr>
          <w:ilvl w:val="0"/>
          <w:numId w:val="37"/>
        </w:numPr>
        <w:spacing w:before="0" w:after="240" w:line="360" w:lineRule="auto"/>
        <w:ind w:left="1054" w:hanging="357"/>
        <w:jc w:val="center"/>
        <w:rPr>
          <w:rFonts w:eastAsiaTheme="minorHAnsi"/>
          <w:caps/>
          <w:lang w:val="uk-UA" w:eastAsia="en-US" w:bidi="ar-SA"/>
        </w:rPr>
      </w:pPr>
      <w:bookmarkStart w:id="40" w:name="_Toc43840822"/>
      <w:r w:rsidRPr="00AC7160">
        <w:rPr>
          <w:rFonts w:eastAsiaTheme="minorHAnsi"/>
          <w:caps/>
          <w:lang w:val="uk-UA" w:eastAsia="en-US" w:bidi="ar-SA"/>
        </w:rPr>
        <w:lastRenderedPageBreak/>
        <w:t xml:space="preserve">Приклад </w:t>
      </w:r>
      <w:r w:rsidR="0000019C" w:rsidRPr="00AC7160">
        <w:rPr>
          <w:rFonts w:eastAsiaTheme="minorHAnsi"/>
          <w:caps/>
          <w:lang w:val="uk-UA" w:eastAsia="en-US" w:bidi="ar-SA"/>
        </w:rPr>
        <w:t>Робот</w:t>
      </w:r>
      <w:r w:rsidRPr="00AC7160">
        <w:rPr>
          <w:rFonts w:eastAsiaTheme="minorHAnsi"/>
          <w:caps/>
          <w:lang w:val="uk-UA" w:eastAsia="en-US" w:bidi="ar-SA"/>
        </w:rPr>
        <w:t>и</w:t>
      </w:r>
      <w:r w:rsidR="0000019C" w:rsidRPr="00AC7160">
        <w:rPr>
          <w:rFonts w:eastAsiaTheme="minorHAnsi"/>
          <w:caps/>
          <w:lang w:val="uk-UA" w:eastAsia="en-US" w:bidi="ar-SA"/>
        </w:rPr>
        <w:t xml:space="preserve"> програми</w:t>
      </w:r>
      <w:bookmarkEnd w:id="38"/>
      <w:bookmarkEnd w:id="39"/>
      <w:bookmarkEnd w:id="40"/>
    </w:p>
    <w:p w14:paraId="5801CD6B" w14:textId="41A3ECC0" w:rsidR="007B2E9F" w:rsidRDefault="007B2E9F" w:rsidP="00572784">
      <w:pPr>
        <w:spacing w:line="360" w:lineRule="auto"/>
        <w:ind w:firstLine="709"/>
        <w:jc w:val="both"/>
        <w:rPr>
          <w:rFonts w:eastAsiaTheme="minorHAnsi"/>
          <w:sz w:val="28"/>
          <w:szCs w:val="28"/>
          <w:lang w:val="uk-UA" w:eastAsia="en-US" w:bidi="ar-SA"/>
        </w:rPr>
      </w:pPr>
      <w:r>
        <w:rPr>
          <w:rFonts w:eastAsiaTheme="minorHAnsi"/>
          <w:sz w:val="28"/>
          <w:szCs w:val="28"/>
          <w:lang w:val="uk-UA" w:eastAsia="en-US" w:bidi="ar-SA"/>
        </w:rPr>
        <w:t>Для початку роботи з програмою нам заповнити файл каталогу продуктів та файл з інформацією про користувача.</w:t>
      </w:r>
    </w:p>
    <w:p w14:paraId="72282939" w14:textId="3178C92D" w:rsidR="00691164" w:rsidRPr="009B1051" w:rsidRDefault="009B1051" w:rsidP="009B1051">
      <w:pPr>
        <w:spacing w:line="360" w:lineRule="auto"/>
        <w:jc w:val="center"/>
        <w:rPr>
          <w:noProof/>
          <w:lang w:val="uk-UA"/>
        </w:rPr>
      </w:pPr>
      <w:r>
        <w:rPr>
          <w:noProof/>
          <w:lang w:bidi="ar-SA"/>
        </w:rPr>
        <w:drawing>
          <wp:inline distT="0" distB="0" distL="0" distR="0" wp14:anchorId="58E18377" wp14:editId="1BFAC487">
            <wp:extent cx="1862263" cy="1250831"/>
            <wp:effectExtent l="0" t="0" r="508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9400" r="80547" b="63326"/>
                    <a:stretch/>
                  </pic:blipFill>
                  <pic:spPr bwMode="auto">
                    <a:xfrm>
                      <a:off x="0" y="0"/>
                      <a:ext cx="1881584" cy="1263808"/>
                    </a:xfrm>
                    <a:prstGeom prst="rect">
                      <a:avLst/>
                    </a:prstGeom>
                    <a:ln>
                      <a:noFill/>
                    </a:ln>
                    <a:extLst>
                      <a:ext uri="{53640926-AAD7-44D8-BBD7-CCE9431645EC}">
                        <a14:shadowObscured xmlns:a14="http://schemas.microsoft.com/office/drawing/2010/main"/>
                      </a:ext>
                    </a:extLst>
                  </pic:spPr>
                </pic:pic>
              </a:graphicData>
            </a:graphic>
          </wp:inline>
        </w:drawing>
      </w:r>
    </w:p>
    <w:p w14:paraId="09C26952" w14:textId="2013A6FA" w:rsidR="00691164" w:rsidRDefault="00691164" w:rsidP="00572784">
      <w:pPr>
        <w:pStyle w:val="ac"/>
        <w:spacing w:line="360" w:lineRule="auto"/>
        <w:jc w:val="center"/>
        <w:rPr>
          <w:b w:val="0"/>
          <w:sz w:val="28"/>
          <w:szCs w:val="28"/>
          <w:lang w:val="uk-UA"/>
        </w:rPr>
      </w:pPr>
      <w:r w:rsidRPr="00A114F7">
        <w:rPr>
          <w:b w:val="0"/>
          <w:sz w:val="28"/>
          <w:szCs w:val="28"/>
          <w:lang w:val="uk-UA"/>
        </w:rPr>
        <w:t xml:space="preserve">Рисунок </w:t>
      </w:r>
      <w:r w:rsidR="002E550F">
        <w:rPr>
          <w:b w:val="0"/>
          <w:sz w:val="28"/>
          <w:szCs w:val="28"/>
          <w:lang w:val="uk-UA"/>
        </w:rPr>
        <w:t>7</w:t>
      </w:r>
      <w:r w:rsidRPr="00A114F7">
        <w:rPr>
          <w:b w:val="0"/>
          <w:sz w:val="28"/>
          <w:szCs w:val="28"/>
          <w:lang w:val="uk-UA"/>
        </w:rPr>
        <w:t xml:space="preserve">  ̶  </w:t>
      </w:r>
      <w:r w:rsidR="007B2E9F">
        <w:rPr>
          <w:b w:val="0"/>
          <w:sz w:val="28"/>
          <w:szCs w:val="28"/>
          <w:lang w:val="uk-UA"/>
        </w:rPr>
        <w:t>Каталог продуктів</w:t>
      </w:r>
      <w:r w:rsidRPr="00A114F7">
        <w:rPr>
          <w:b w:val="0"/>
          <w:sz w:val="28"/>
          <w:szCs w:val="28"/>
          <w:lang w:val="uk-UA"/>
        </w:rPr>
        <w:t>.</w:t>
      </w:r>
    </w:p>
    <w:p w14:paraId="3B4573FA" w14:textId="521FDF94" w:rsidR="007B2E9F" w:rsidRDefault="009B1051" w:rsidP="009B1051">
      <w:pPr>
        <w:jc w:val="center"/>
        <w:rPr>
          <w:lang w:val="uk-UA" w:bidi="ar-SA"/>
        </w:rPr>
      </w:pPr>
      <w:r>
        <w:rPr>
          <w:noProof/>
          <w:lang w:bidi="ar-SA"/>
        </w:rPr>
        <w:drawing>
          <wp:inline distT="0" distB="0" distL="0" distR="0" wp14:anchorId="067C6D83" wp14:editId="7A23FFF9">
            <wp:extent cx="3173770" cy="612476"/>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697" r="75176" b="80303"/>
                    <a:stretch/>
                  </pic:blipFill>
                  <pic:spPr bwMode="auto">
                    <a:xfrm>
                      <a:off x="0" y="0"/>
                      <a:ext cx="3217508" cy="620917"/>
                    </a:xfrm>
                    <a:prstGeom prst="rect">
                      <a:avLst/>
                    </a:prstGeom>
                    <a:ln>
                      <a:noFill/>
                    </a:ln>
                    <a:extLst>
                      <a:ext uri="{53640926-AAD7-44D8-BBD7-CCE9431645EC}">
                        <a14:shadowObscured xmlns:a14="http://schemas.microsoft.com/office/drawing/2010/main"/>
                      </a:ext>
                    </a:extLst>
                  </pic:spPr>
                </pic:pic>
              </a:graphicData>
            </a:graphic>
          </wp:inline>
        </w:drawing>
      </w:r>
    </w:p>
    <w:p w14:paraId="02DF59C8" w14:textId="6375F5FB" w:rsidR="007B2E9F" w:rsidRDefault="007B2E9F" w:rsidP="00572784">
      <w:pPr>
        <w:pStyle w:val="ac"/>
        <w:spacing w:line="360" w:lineRule="auto"/>
        <w:jc w:val="center"/>
        <w:rPr>
          <w:b w:val="0"/>
          <w:sz w:val="28"/>
          <w:szCs w:val="28"/>
          <w:lang w:val="uk-UA"/>
        </w:rPr>
      </w:pPr>
      <w:r w:rsidRPr="00A114F7">
        <w:rPr>
          <w:b w:val="0"/>
          <w:sz w:val="28"/>
          <w:szCs w:val="28"/>
          <w:lang w:val="uk-UA"/>
        </w:rPr>
        <w:t xml:space="preserve">Рисунок </w:t>
      </w:r>
      <w:r>
        <w:rPr>
          <w:b w:val="0"/>
          <w:sz w:val="28"/>
          <w:szCs w:val="28"/>
          <w:lang w:val="uk-UA"/>
        </w:rPr>
        <w:t>8</w:t>
      </w:r>
      <w:r w:rsidRPr="00A114F7">
        <w:rPr>
          <w:b w:val="0"/>
          <w:sz w:val="28"/>
          <w:szCs w:val="28"/>
          <w:lang w:val="uk-UA"/>
        </w:rPr>
        <w:t xml:space="preserve">  ̶</w:t>
      </w:r>
      <w:r>
        <w:rPr>
          <w:b w:val="0"/>
          <w:sz w:val="28"/>
          <w:szCs w:val="28"/>
          <w:lang w:val="uk-UA"/>
        </w:rPr>
        <w:t xml:space="preserve">  Дані користувач</w:t>
      </w:r>
      <w:r w:rsidR="009B1051">
        <w:rPr>
          <w:b w:val="0"/>
          <w:sz w:val="28"/>
          <w:szCs w:val="28"/>
          <w:lang w:val="uk-UA"/>
        </w:rPr>
        <w:t>ів</w:t>
      </w:r>
    </w:p>
    <w:p w14:paraId="3F6A77A6" w14:textId="199503C0" w:rsidR="009B1051" w:rsidRPr="00960B27" w:rsidRDefault="009B1051" w:rsidP="00960B27">
      <w:pPr>
        <w:spacing w:line="360" w:lineRule="auto"/>
        <w:ind w:firstLine="720"/>
        <w:rPr>
          <w:sz w:val="28"/>
          <w:szCs w:val="28"/>
          <w:lang w:val="uk-UA" w:bidi="ar-SA"/>
        </w:rPr>
      </w:pPr>
      <w:r w:rsidRPr="00960B27">
        <w:rPr>
          <w:sz w:val="28"/>
          <w:szCs w:val="28"/>
          <w:lang w:val="uk-UA" w:bidi="ar-SA"/>
        </w:rPr>
        <w:t>Після запуску додатку ми отримаємо перелік користувачів та маємо можливість обрати свій обліковий запис.</w:t>
      </w:r>
    </w:p>
    <w:p w14:paraId="04BD9B9E" w14:textId="19E4596A" w:rsidR="00960B27" w:rsidRDefault="00960B27" w:rsidP="00960B27">
      <w:pPr>
        <w:jc w:val="center"/>
        <w:rPr>
          <w:lang w:val="uk-UA" w:bidi="ar-SA"/>
        </w:rPr>
      </w:pPr>
      <w:r>
        <w:rPr>
          <w:noProof/>
          <w:lang w:bidi="ar-SA"/>
        </w:rPr>
        <w:drawing>
          <wp:inline distT="0" distB="0" distL="0" distR="0" wp14:anchorId="6847067B" wp14:editId="5FF588A9">
            <wp:extent cx="2714625" cy="141271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6130" r="68583" b="62607"/>
                    <a:stretch/>
                  </pic:blipFill>
                  <pic:spPr bwMode="auto">
                    <a:xfrm>
                      <a:off x="0" y="0"/>
                      <a:ext cx="2725931" cy="1418597"/>
                    </a:xfrm>
                    <a:prstGeom prst="rect">
                      <a:avLst/>
                    </a:prstGeom>
                    <a:ln>
                      <a:noFill/>
                    </a:ln>
                    <a:extLst>
                      <a:ext uri="{53640926-AAD7-44D8-BBD7-CCE9431645EC}">
                        <a14:shadowObscured xmlns:a14="http://schemas.microsoft.com/office/drawing/2010/main"/>
                      </a:ext>
                    </a:extLst>
                  </pic:spPr>
                </pic:pic>
              </a:graphicData>
            </a:graphic>
          </wp:inline>
        </w:drawing>
      </w:r>
    </w:p>
    <w:p w14:paraId="70B10F09" w14:textId="1C4AF2CA" w:rsidR="007B2E9F" w:rsidRPr="009B1051" w:rsidRDefault="007B2E9F" w:rsidP="009B1051">
      <w:pPr>
        <w:jc w:val="center"/>
        <w:rPr>
          <w:lang w:val="uk-UA" w:bidi="ar-SA"/>
        </w:rPr>
      </w:pPr>
    </w:p>
    <w:p w14:paraId="330CFFC2" w14:textId="64669471" w:rsidR="002E550F" w:rsidRPr="0006689D" w:rsidRDefault="00EB5983" w:rsidP="0006689D">
      <w:pPr>
        <w:pStyle w:val="ac"/>
        <w:spacing w:line="360" w:lineRule="auto"/>
        <w:jc w:val="center"/>
        <w:rPr>
          <w:b w:val="0"/>
          <w:sz w:val="28"/>
          <w:szCs w:val="28"/>
          <w:lang w:val="en-US"/>
        </w:rPr>
      </w:pPr>
      <w:r w:rsidRPr="00A114F7">
        <w:rPr>
          <w:b w:val="0"/>
          <w:sz w:val="28"/>
          <w:szCs w:val="28"/>
          <w:lang w:val="uk-UA"/>
        </w:rPr>
        <w:t xml:space="preserve">Рисунок </w:t>
      </w:r>
      <w:r w:rsidR="009B1051">
        <w:rPr>
          <w:b w:val="0"/>
          <w:sz w:val="28"/>
          <w:szCs w:val="28"/>
          <w:lang w:val="uk-UA"/>
        </w:rPr>
        <w:t>9</w:t>
      </w:r>
      <w:r w:rsidRPr="00A114F7">
        <w:rPr>
          <w:b w:val="0"/>
          <w:sz w:val="28"/>
          <w:szCs w:val="28"/>
          <w:lang w:val="uk-UA"/>
        </w:rPr>
        <w:t xml:space="preserve">  ̶  </w:t>
      </w:r>
      <w:r w:rsidR="009B1051">
        <w:rPr>
          <w:b w:val="0"/>
          <w:sz w:val="28"/>
          <w:szCs w:val="28"/>
          <w:lang w:val="uk-UA"/>
        </w:rPr>
        <w:t>Перелік користувачів</w:t>
      </w:r>
    </w:p>
    <w:p w14:paraId="1E746363" w14:textId="4166F912" w:rsidR="00A011A5" w:rsidRDefault="007B2E9F" w:rsidP="00572784">
      <w:pPr>
        <w:spacing w:line="360" w:lineRule="auto"/>
        <w:ind w:firstLine="720"/>
        <w:jc w:val="both"/>
        <w:rPr>
          <w:rFonts w:eastAsiaTheme="minorHAnsi"/>
          <w:sz w:val="28"/>
          <w:szCs w:val="28"/>
          <w:lang w:val="uk-UA" w:eastAsia="en-US" w:bidi="ar-SA"/>
        </w:rPr>
      </w:pPr>
      <w:r>
        <w:rPr>
          <w:rFonts w:eastAsiaTheme="minorHAnsi"/>
          <w:sz w:val="28"/>
          <w:szCs w:val="28"/>
          <w:lang w:val="uk-UA" w:eastAsia="en-US" w:bidi="ar-SA"/>
        </w:rPr>
        <w:t xml:space="preserve">Наступним кроком програма виведе список доступних </w:t>
      </w:r>
      <w:r w:rsidR="0006689D">
        <w:rPr>
          <w:rFonts w:eastAsiaTheme="minorHAnsi"/>
          <w:sz w:val="28"/>
          <w:szCs w:val="28"/>
          <w:lang w:val="uk-UA" w:eastAsia="en-US" w:bidi="ar-SA"/>
        </w:rPr>
        <w:t xml:space="preserve">для покупки </w:t>
      </w:r>
      <w:r>
        <w:rPr>
          <w:rFonts w:eastAsiaTheme="minorHAnsi"/>
          <w:sz w:val="28"/>
          <w:szCs w:val="28"/>
          <w:lang w:val="uk-UA" w:eastAsia="en-US" w:bidi="ar-SA"/>
        </w:rPr>
        <w:t>товарів.</w:t>
      </w:r>
    </w:p>
    <w:p w14:paraId="7215998A" w14:textId="5FCE28BE" w:rsidR="00253315" w:rsidRPr="00960B27" w:rsidRDefault="00960B27" w:rsidP="00960B27">
      <w:pPr>
        <w:spacing w:line="360" w:lineRule="auto"/>
        <w:jc w:val="center"/>
        <w:rPr>
          <w:rFonts w:eastAsiaTheme="minorHAnsi"/>
          <w:sz w:val="28"/>
          <w:szCs w:val="28"/>
          <w:lang w:val="uk-UA" w:eastAsia="en-US" w:bidi="ar-SA"/>
        </w:rPr>
      </w:pPr>
      <w:r>
        <w:rPr>
          <w:noProof/>
          <w:lang w:bidi="ar-SA"/>
        </w:rPr>
        <w:drawing>
          <wp:inline distT="0" distB="0" distL="0" distR="0" wp14:anchorId="53D14A99" wp14:editId="262E516D">
            <wp:extent cx="4067175" cy="2322090"/>
            <wp:effectExtent l="0" t="0" r="0" b="254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5938" r="53676" b="33490"/>
                    <a:stretch/>
                  </pic:blipFill>
                  <pic:spPr bwMode="auto">
                    <a:xfrm>
                      <a:off x="0" y="0"/>
                      <a:ext cx="4095355" cy="2338179"/>
                    </a:xfrm>
                    <a:prstGeom prst="rect">
                      <a:avLst/>
                    </a:prstGeom>
                    <a:ln>
                      <a:noFill/>
                    </a:ln>
                    <a:extLst>
                      <a:ext uri="{53640926-AAD7-44D8-BBD7-CCE9431645EC}">
                        <a14:shadowObscured xmlns:a14="http://schemas.microsoft.com/office/drawing/2010/main"/>
                      </a:ext>
                    </a:extLst>
                  </pic:spPr>
                </pic:pic>
              </a:graphicData>
            </a:graphic>
          </wp:inline>
        </w:drawing>
      </w:r>
    </w:p>
    <w:p w14:paraId="682AC4AF" w14:textId="067305D6" w:rsidR="0006689D" w:rsidRDefault="0006689D" w:rsidP="009B1051">
      <w:pPr>
        <w:widowControl/>
        <w:adjustRightInd w:val="0"/>
        <w:spacing w:line="360" w:lineRule="auto"/>
        <w:jc w:val="center"/>
        <w:rPr>
          <w:noProof/>
        </w:rPr>
      </w:pPr>
      <w:r w:rsidRPr="00A114F7">
        <w:rPr>
          <w:sz w:val="28"/>
          <w:szCs w:val="28"/>
          <w:lang w:val="uk-UA"/>
        </w:rPr>
        <w:lastRenderedPageBreak/>
        <w:t xml:space="preserve">Рисунок </w:t>
      </w:r>
      <w:r>
        <w:rPr>
          <w:sz w:val="28"/>
          <w:szCs w:val="28"/>
          <w:lang w:val="uk-UA"/>
        </w:rPr>
        <w:t>10</w:t>
      </w:r>
      <w:r w:rsidRPr="00A114F7">
        <w:rPr>
          <w:sz w:val="28"/>
          <w:szCs w:val="28"/>
          <w:lang w:val="uk-UA"/>
        </w:rPr>
        <w:t xml:space="preserve">  ̶  </w:t>
      </w:r>
      <w:r>
        <w:rPr>
          <w:sz w:val="28"/>
          <w:szCs w:val="28"/>
          <w:lang w:val="uk-UA"/>
        </w:rPr>
        <w:t>Каталог товарів</w:t>
      </w:r>
    </w:p>
    <w:p w14:paraId="1317D516" w14:textId="14565D2D" w:rsidR="00091C23" w:rsidRDefault="00091C23" w:rsidP="00572784">
      <w:pPr>
        <w:spacing w:line="360" w:lineRule="auto"/>
        <w:rPr>
          <w:lang w:val="uk-UA" w:bidi="ar-SA"/>
        </w:rPr>
      </w:pPr>
    </w:p>
    <w:p w14:paraId="6304546E" w14:textId="44350A22" w:rsidR="00091C23" w:rsidRDefault="00091C23" w:rsidP="00572784">
      <w:pPr>
        <w:spacing w:line="360" w:lineRule="auto"/>
        <w:ind w:firstLine="720"/>
        <w:jc w:val="both"/>
        <w:rPr>
          <w:rFonts w:eastAsiaTheme="minorHAnsi"/>
          <w:sz w:val="28"/>
          <w:szCs w:val="28"/>
          <w:lang w:val="uk-UA" w:eastAsia="en-US" w:bidi="ar-SA"/>
        </w:rPr>
      </w:pPr>
      <w:r>
        <w:rPr>
          <w:rFonts w:eastAsiaTheme="minorHAnsi"/>
          <w:sz w:val="28"/>
          <w:szCs w:val="28"/>
          <w:lang w:val="uk-UA" w:eastAsia="en-US" w:bidi="ar-SA"/>
        </w:rPr>
        <w:t>Наступним етапом буде виведено список можливих для користувача операцій.</w:t>
      </w:r>
    </w:p>
    <w:p w14:paraId="6815A4D5" w14:textId="159D9AA5" w:rsidR="00091C23" w:rsidRDefault="00960B27" w:rsidP="00960B27">
      <w:pPr>
        <w:spacing w:line="360" w:lineRule="auto"/>
        <w:jc w:val="center"/>
        <w:rPr>
          <w:rFonts w:eastAsiaTheme="minorHAnsi"/>
          <w:sz w:val="28"/>
          <w:szCs w:val="28"/>
          <w:lang w:val="uk-UA" w:eastAsia="en-US" w:bidi="ar-SA"/>
        </w:rPr>
      </w:pPr>
      <w:r>
        <w:rPr>
          <w:noProof/>
          <w:lang w:bidi="ar-SA"/>
        </w:rPr>
        <w:drawing>
          <wp:inline distT="0" distB="0" distL="0" distR="0" wp14:anchorId="5457FBAD" wp14:editId="51EF0F52">
            <wp:extent cx="2533650" cy="129735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3944" r="73392" b="20004"/>
                    <a:stretch/>
                  </pic:blipFill>
                  <pic:spPr bwMode="auto">
                    <a:xfrm>
                      <a:off x="0" y="0"/>
                      <a:ext cx="2551821" cy="1306655"/>
                    </a:xfrm>
                    <a:prstGeom prst="rect">
                      <a:avLst/>
                    </a:prstGeom>
                    <a:ln>
                      <a:noFill/>
                    </a:ln>
                    <a:extLst>
                      <a:ext uri="{53640926-AAD7-44D8-BBD7-CCE9431645EC}">
                        <a14:shadowObscured xmlns:a14="http://schemas.microsoft.com/office/drawing/2010/main"/>
                      </a:ext>
                    </a:extLst>
                  </pic:spPr>
                </pic:pic>
              </a:graphicData>
            </a:graphic>
          </wp:inline>
        </w:drawing>
      </w:r>
    </w:p>
    <w:p w14:paraId="504132F5" w14:textId="6354049E" w:rsidR="00091C23" w:rsidRPr="0006689D" w:rsidRDefault="00091C23" w:rsidP="0006689D">
      <w:pPr>
        <w:pStyle w:val="ac"/>
        <w:spacing w:line="360" w:lineRule="auto"/>
        <w:jc w:val="center"/>
        <w:rPr>
          <w:b w:val="0"/>
          <w:sz w:val="28"/>
          <w:szCs w:val="28"/>
          <w:lang w:val="uk-UA"/>
        </w:rPr>
      </w:pPr>
      <w:r w:rsidRPr="00A114F7">
        <w:rPr>
          <w:b w:val="0"/>
          <w:sz w:val="28"/>
          <w:szCs w:val="28"/>
          <w:lang w:val="uk-UA"/>
        </w:rPr>
        <w:t xml:space="preserve">Рисунок </w:t>
      </w:r>
      <w:r>
        <w:rPr>
          <w:b w:val="0"/>
          <w:sz w:val="28"/>
          <w:szCs w:val="28"/>
          <w:lang w:val="uk-UA"/>
        </w:rPr>
        <w:t>1</w:t>
      </w:r>
      <w:r w:rsidR="0006689D">
        <w:rPr>
          <w:b w:val="0"/>
          <w:sz w:val="28"/>
          <w:szCs w:val="28"/>
          <w:lang w:val="uk-UA"/>
        </w:rPr>
        <w:t>1</w:t>
      </w:r>
      <w:r w:rsidRPr="00A114F7">
        <w:rPr>
          <w:b w:val="0"/>
          <w:sz w:val="28"/>
          <w:szCs w:val="28"/>
          <w:lang w:val="uk-UA"/>
        </w:rPr>
        <w:t xml:space="preserve">  ̶  </w:t>
      </w:r>
      <w:r>
        <w:rPr>
          <w:b w:val="0"/>
          <w:sz w:val="28"/>
          <w:szCs w:val="28"/>
          <w:lang w:val="uk-UA"/>
        </w:rPr>
        <w:t>Список доступних операцій</w:t>
      </w:r>
    </w:p>
    <w:p w14:paraId="25C5AE65" w14:textId="255C9CDE" w:rsidR="00A011A5" w:rsidRDefault="00091C23" w:rsidP="00572784">
      <w:pPr>
        <w:spacing w:line="360" w:lineRule="auto"/>
        <w:ind w:firstLine="720"/>
        <w:jc w:val="both"/>
        <w:rPr>
          <w:sz w:val="28"/>
          <w:szCs w:val="28"/>
          <w:lang w:val="uk-UA" w:bidi="ar-SA"/>
        </w:rPr>
      </w:pPr>
      <w:r w:rsidRPr="00091C23">
        <w:rPr>
          <w:rFonts w:eastAsiaTheme="minorHAnsi"/>
          <w:sz w:val="28"/>
          <w:szCs w:val="28"/>
          <w:lang w:val="uk-UA" w:eastAsia="en-US" w:bidi="ar-SA"/>
        </w:rPr>
        <w:t>Програма підтримує операції пошуку та сортування продуктів по назві та ціні відповідно, додавання та видалення продуктів з корзини та підтвердження заказу користувачу</w:t>
      </w:r>
      <w:r w:rsidRPr="00091C23">
        <w:rPr>
          <w:sz w:val="28"/>
          <w:szCs w:val="28"/>
          <w:lang w:val="uk-UA" w:bidi="ar-SA"/>
        </w:rPr>
        <w:t>. Розглянемо кожну операцію окремо.</w:t>
      </w:r>
    </w:p>
    <w:p w14:paraId="6CFAB8CD" w14:textId="59F69099" w:rsidR="00091C23" w:rsidRDefault="00091C23" w:rsidP="00572784">
      <w:pPr>
        <w:spacing w:line="360" w:lineRule="auto"/>
        <w:ind w:firstLine="720"/>
        <w:jc w:val="both"/>
        <w:rPr>
          <w:sz w:val="28"/>
          <w:szCs w:val="28"/>
          <w:lang w:val="uk-UA" w:bidi="ar-SA"/>
        </w:rPr>
      </w:pPr>
      <w:r>
        <w:rPr>
          <w:sz w:val="28"/>
          <w:szCs w:val="28"/>
          <w:lang w:val="uk-UA" w:bidi="ar-SA"/>
        </w:rPr>
        <w:t xml:space="preserve">Для пошуку товарів по </w:t>
      </w:r>
      <w:r w:rsidR="0006689D">
        <w:rPr>
          <w:sz w:val="28"/>
          <w:szCs w:val="28"/>
          <w:lang w:val="uk-UA" w:bidi="ar-SA"/>
        </w:rPr>
        <w:t>типу</w:t>
      </w:r>
      <w:r>
        <w:rPr>
          <w:sz w:val="28"/>
          <w:szCs w:val="28"/>
          <w:lang w:val="uk-UA" w:bidi="ar-SA"/>
        </w:rPr>
        <w:t xml:space="preserve"> достатньо ввести ключове слово</w:t>
      </w:r>
      <w:r w:rsidRPr="00091C23">
        <w:rPr>
          <w:sz w:val="28"/>
          <w:szCs w:val="28"/>
          <w:lang w:bidi="ar-SA"/>
        </w:rPr>
        <w:t xml:space="preserve">, </w:t>
      </w:r>
      <w:r>
        <w:rPr>
          <w:sz w:val="28"/>
          <w:szCs w:val="28"/>
          <w:lang w:val="uk-UA" w:bidi="ar-SA"/>
        </w:rPr>
        <w:t>або його частину</w:t>
      </w:r>
      <w:r w:rsidRPr="00091C23">
        <w:rPr>
          <w:sz w:val="28"/>
          <w:szCs w:val="28"/>
          <w:lang w:bidi="ar-SA"/>
        </w:rPr>
        <w:t>,</w:t>
      </w:r>
      <w:r>
        <w:rPr>
          <w:sz w:val="28"/>
          <w:szCs w:val="28"/>
          <w:lang w:bidi="ar-SA"/>
        </w:rPr>
        <w:t xml:space="preserve"> як</w:t>
      </w:r>
      <w:r>
        <w:rPr>
          <w:sz w:val="28"/>
          <w:szCs w:val="28"/>
          <w:lang w:val="uk-UA" w:bidi="ar-SA"/>
        </w:rPr>
        <w:t xml:space="preserve">і містяться в </w:t>
      </w:r>
      <w:r w:rsidR="0006689D">
        <w:rPr>
          <w:sz w:val="28"/>
          <w:szCs w:val="28"/>
          <w:lang w:val="uk-UA" w:bidi="ar-SA"/>
        </w:rPr>
        <w:t>необхідному типу</w:t>
      </w:r>
      <w:r>
        <w:rPr>
          <w:sz w:val="28"/>
          <w:szCs w:val="28"/>
          <w:lang w:val="uk-UA" w:bidi="ar-SA"/>
        </w:rPr>
        <w:t>:</w:t>
      </w:r>
    </w:p>
    <w:p w14:paraId="3137A59D" w14:textId="42D6ECEF" w:rsidR="00091C23" w:rsidRPr="0006689D" w:rsidRDefault="00960B27" w:rsidP="00960B27">
      <w:pPr>
        <w:spacing w:line="360" w:lineRule="auto"/>
        <w:jc w:val="center"/>
        <w:rPr>
          <w:sz w:val="28"/>
          <w:szCs w:val="28"/>
          <w:lang w:val="uk-UA" w:bidi="ar-SA"/>
        </w:rPr>
      </w:pPr>
      <w:r>
        <w:rPr>
          <w:noProof/>
          <w:lang w:bidi="ar-SA"/>
        </w:rPr>
        <w:drawing>
          <wp:inline distT="0" distB="0" distL="0" distR="0" wp14:anchorId="79150F68" wp14:editId="42A55919">
            <wp:extent cx="4009907" cy="11811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43523" r="55920" b="31651"/>
                    <a:stretch/>
                  </pic:blipFill>
                  <pic:spPr bwMode="auto">
                    <a:xfrm>
                      <a:off x="0" y="0"/>
                      <a:ext cx="4021560" cy="1184532"/>
                    </a:xfrm>
                    <a:prstGeom prst="rect">
                      <a:avLst/>
                    </a:prstGeom>
                    <a:ln>
                      <a:noFill/>
                    </a:ln>
                    <a:extLst>
                      <a:ext uri="{53640926-AAD7-44D8-BBD7-CCE9431645EC}">
                        <a14:shadowObscured xmlns:a14="http://schemas.microsoft.com/office/drawing/2010/main"/>
                      </a:ext>
                    </a:extLst>
                  </pic:spPr>
                </pic:pic>
              </a:graphicData>
            </a:graphic>
          </wp:inline>
        </w:drawing>
      </w:r>
      <w:r w:rsidR="00091C23">
        <w:rPr>
          <w:sz w:val="28"/>
          <w:szCs w:val="28"/>
          <w:lang w:val="uk-UA"/>
        </w:rPr>
        <w:br/>
      </w:r>
      <w:r w:rsidR="00091C23" w:rsidRPr="00A114F7">
        <w:rPr>
          <w:sz w:val="28"/>
          <w:szCs w:val="28"/>
          <w:lang w:val="uk-UA"/>
        </w:rPr>
        <w:t xml:space="preserve">Рисунок </w:t>
      </w:r>
      <w:r w:rsidR="00091C23">
        <w:rPr>
          <w:sz w:val="28"/>
          <w:szCs w:val="28"/>
          <w:lang w:val="uk-UA"/>
        </w:rPr>
        <w:t>1</w:t>
      </w:r>
      <w:r w:rsidR="0006689D">
        <w:rPr>
          <w:sz w:val="28"/>
          <w:szCs w:val="28"/>
          <w:lang w:val="uk-UA"/>
        </w:rPr>
        <w:t>2</w:t>
      </w:r>
      <w:r w:rsidR="00091C23" w:rsidRPr="00A114F7">
        <w:rPr>
          <w:sz w:val="28"/>
          <w:szCs w:val="28"/>
          <w:lang w:val="uk-UA"/>
        </w:rPr>
        <w:t xml:space="preserve">  ̶  </w:t>
      </w:r>
      <w:r w:rsidR="00091C23">
        <w:rPr>
          <w:sz w:val="28"/>
          <w:szCs w:val="28"/>
          <w:lang w:val="uk-UA"/>
        </w:rPr>
        <w:t>Пошук продуктів</w:t>
      </w:r>
    </w:p>
    <w:p w14:paraId="53637225" w14:textId="5C57E587" w:rsidR="00960B27" w:rsidRPr="00091C23" w:rsidRDefault="00091C23" w:rsidP="00572784">
      <w:pPr>
        <w:spacing w:line="360" w:lineRule="auto"/>
        <w:jc w:val="both"/>
        <w:rPr>
          <w:sz w:val="28"/>
          <w:szCs w:val="28"/>
          <w:lang w:val="uk-UA" w:bidi="ar-SA"/>
        </w:rPr>
      </w:pPr>
      <w:r>
        <w:rPr>
          <w:lang w:val="uk-UA" w:bidi="ar-SA"/>
        </w:rPr>
        <w:tab/>
      </w:r>
      <w:r w:rsidRPr="00091C23">
        <w:rPr>
          <w:sz w:val="28"/>
          <w:szCs w:val="28"/>
          <w:lang w:val="uk-UA" w:bidi="ar-SA"/>
        </w:rPr>
        <w:t>При натисканні на кнопку 2</w:t>
      </w:r>
      <w:r w:rsidRPr="00091C23">
        <w:rPr>
          <w:sz w:val="28"/>
          <w:szCs w:val="28"/>
          <w:lang w:bidi="ar-SA"/>
        </w:rPr>
        <w:t>, продукти будуть в</w:t>
      </w:r>
      <w:r w:rsidRPr="00091C23">
        <w:rPr>
          <w:sz w:val="28"/>
          <w:szCs w:val="28"/>
          <w:lang w:val="uk-UA" w:bidi="ar-SA"/>
        </w:rPr>
        <w:t xml:space="preserve">ідсортовані </w:t>
      </w:r>
      <w:r w:rsidR="0006689D">
        <w:rPr>
          <w:sz w:val="28"/>
          <w:szCs w:val="28"/>
          <w:lang w:val="uk-UA" w:bidi="ar-SA"/>
        </w:rPr>
        <w:t>відповідно по обраному критерію(зростання/спадання)</w:t>
      </w:r>
      <w:r w:rsidR="00572784">
        <w:rPr>
          <w:sz w:val="28"/>
          <w:szCs w:val="28"/>
          <w:lang w:val="uk-UA" w:bidi="ar-SA"/>
        </w:rPr>
        <w:t>.</w:t>
      </w:r>
    </w:p>
    <w:p w14:paraId="2941BBDF" w14:textId="0536D3D2" w:rsidR="00091C23" w:rsidRDefault="00960B27" w:rsidP="00572784">
      <w:pPr>
        <w:spacing w:line="360" w:lineRule="auto"/>
        <w:jc w:val="center"/>
        <w:rPr>
          <w:lang w:val="uk-UA" w:bidi="ar-SA"/>
        </w:rPr>
      </w:pPr>
      <w:r>
        <w:rPr>
          <w:noProof/>
          <w:lang w:bidi="ar-SA"/>
        </w:rPr>
        <w:lastRenderedPageBreak/>
        <w:drawing>
          <wp:inline distT="0" distB="0" distL="0" distR="0" wp14:anchorId="2368D0D2" wp14:editId="75777E18">
            <wp:extent cx="3872875" cy="24955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0842" r="54478" b="23069"/>
                    <a:stretch/>
                  </pic:blipFill>
                  <pic:spPr bwMode="auto">
                    <a:xfrm>
                      <a:off x="0" y="0"/>
                      <a:ext cx="3891928" cy="2507827"/>
                    </a:xfrm>
                    <a:prstGeom prst="rect">
                      <a:avLst/>
                    </a:prstGeom>
                    <a:ln>
                      <a:noFill/>
                    </a:ln>
                    <a:extLst>
                      <a:ext uri="{53640926-AAD7-44D8-BBD7-CCE9431645EC}">
                        <a14:shadowObscured xmlns:a14="http://schemas.microsoft.com/office/drawing/2010/main"/>
                      </a:ext>
                    </a:extLst>
                  </pic:spPr>
                </pic:pic>
              </a:graphicData>
            </a:graphic>
          </wp:inline>
        </w:drawing>
      </w:r>
    </w:p>
    <w:p w14:paraId="47D00302" w14:textId="4CBF517B" w:rsidR="00091C23" w:rsidRDefault="00091C23" w:rsidP="00572784">
      <w:pPr>
        <w:pStyle w:val="ac"/>
        <w:spacing w:line="360" w:lineRule="auto"/>
        <w:jc w:val="center"/>
        <w:rPr>
          <w:b w:val="0"/>
          <w:sz w:val="28"/>
          <w:szCs w:val="28"/>
          <w:lang w:val="uk-UA"/>
        </w:rPr>
      </w:pPr>
      <w:r w:rsidRPr="00A114F7">
        <w:rPr>
          <w:b w:val="0"/>
          <w:sz w:val="28"/>
          <w:szCs w:val="28"/>
          <w:lang w:val="uk-UA"/>
        </w:rPr>
        <w:t xml:space="preserve">Рисунок </w:t>
      </w:r>
      <w:r>
        <w:rPr>
          <w:b w:val="0"/>
          <w:sz w:val="28"/>
          <w:szCs w:val="28"/>
          <w:lang w:val="uk-UA"/>
        </w:rPr>
        <w:t>1</w:t>
      </w:r>
      <w:r w:rsidR="0006689D">
        <w:rPr>
          <w:b w:val="0"/>
          <w:sz w:val="28"/>
          <w:szCs w:val="28"/>
          <w:lang w:val="uk-UA"/>
        </w:rPr>
        <w:t>3</w:t>
      </w:r>
      <w:r w:rsidRPr="00A114F7">
        <w:rPr>
          <w:b w:val="0"/>
          <w:sz w:val="28"/>
          <w:szCs w:val="28"/>
          <w:lang w:val="uk-UA"/>
        </w:rPr>
        <w:t xml:space="preserve">  ̶ </w:t>
      </w:r>
      <w:r>
        <w:rPr>
          <w:b w:val="0"/>
          <w:sz w:val="28"/>
          <w:szCs w:val="28"/>
          <w:lang w:val="uk-UA"/>
        </w:rPr>
        <w:t xml:space="preserve"> Сортування по зростанні ціни</w:t>
      </w:r>
    </w:p>
    <w:p w14:paraId="6094816F" w14:textId="77777777" w:rsidR="00BE7BDD" w:rsidRPr="00BE7BDD" w:rsidRDefault="00BE7BDD" w:rsidP="00572784">
      <w:pPr>
        <w:spacing w:line="360" w:lineRule="auto"/>
        <w:rPr>
          <w:lang w:val="uk-UA" w:bidi="ar-SA"/>
        </w:rPr>
      </w:pPr>
    </w:p>
    <w:p w14:paraId="65EFCB8D" w14:textId="042D59AE" w:rsidR="00091C23" w:rsidRDefault="00091C23" w:rsidP="00572784">
      <w:pPr>
        <w:spacing w:line="360" w:lineRule="auto"/>
        <w:ind w:firstLine="720"/>
        <w:jc w:val="both"/>
        <w:rPr>
          <w:sz w:val="28"/>
          <w:szCs w:val="28"/>
          <w:lang w:val="uk-UA" w:bidi="ar-SA"/>
        </w:rPr>
      </w:pPr>
      <w:r w:rsidRPr="00091C23">
        <w:rPr>
          <w:sz w:val="28"/>
          <w:szCs w:val="28"/>
          <w:lang w:val="uk-UA" w:bidi="ar-SA"/>
        </w:rPr>
        <w:t>Для того щоб додати продукт в корзину необхідно вибрати третю операцію</w:t>
      </w:r>
      <w:r w:rsidRPr="00091C23">
        <w:rPr>
          <w:sz w:val="28"/>
          <w:szCs w:val="28"/>
          <w:lang w:bidi="ar-SA"/>
        </w:rPr>
        <w:t>, а пот</w:t>
      </w:r>
      <w:r w:rsidRPr="00091C23">
        <w:rPr>
          <w:sz w:val="28"/>
          <w:szCs w:val="28"/>
          <w:lang w:val="uk-UA" w:bidi="ar-SA"/>
        </w:rPr>
        <w:t>ім ввести код необхідного продукту</w:t>
      </w:r>
      <w:r w:rsidR="00572784">
        <w:rPr>
          <w:sz w:val="28"/>
          <w:szCs w:val="28"/>
          <w:lang w:val="uk-UA" w:bidi="ar-SA"/>
        </w:rPr>
        <w:t>.</w:t>
      </w:r>
    </w:p>
    <w:p w14:paraId="6460DB23" w14:textId="7A0CA80F" w:rsidR="00091C23" w:rsidRPr="0006689D" w:rsidRDefault="00960B27" w:rsidP="00960B27">
      <w:pPr>
        <w:spacing w:line="360" w:lineRule="auto"/>
        <w:jc w:val="center"/>
        <w:rPr>
          <w:sz w:val="28"/>
          <w:szCs w:val="28"/>
          <w:lang w:val="uk-UA" w:bidi="ar-SA"/>
        </w:rPr>
      </w:pPr>
      <w:r>
        <w:rPr>
          <w:noProof/>
          <w:lang w:bidi="ar-SA"/>
        </w:rPr>
        <w:drawing>
          <wp:inline distT="0" distB="0" distL="0" distR="0" wp14:anchorId="0D750CC9" wp14:editId="57535DB3">
            <wp:extent cx="3590925" cy="1537211"/>
            <wp:effectExtent l="0" t="0" r="0" b="635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40458" r="53195" b="21230"/>
                    <a:stretch/>
                  </pic:blipFill>
                  <pic:spPr bwMode="auto">
                    <a:xfrm>
                      <a:off x="0" y="0"/>
                      <a:ext cx="3611388" cy="1545971"/>
                    </a:xfrm>
                    <a:prstGeom prst="rect">
                      <a:avLst/>
                    </a:prstGeom>
                    <a:ln>
                      <a:noFill/>
                    </a:ln>
                    <a:extLst>
                      <a:ext uri="{53640926-AAD7-44D8-BBD7-CCE9431645EC}">
                        <a14:shadowObscured xmlns:a14="http://schemas.microsoft.com/office/drawing/2010/main"/>
                      </a:ext>
                    </a:extLst>
                  </pic:spPr>
                </pic:pic>
              </a:graphicData>
            </a:graphic>
          </wp:inline>
        </w:drawing>
      </w:r>
    </w:p>
    <w:p w14:paraId="3EB3A77D" w14:textId="0D95C04C" w:rsidR="00BE7BDD" w:rsidRDefault="00BE7BDD" w:rsidP="00572784">
      <w:pPr>
        <w:pStyle w:val="ac"/>
        <w:spacing w:line="360" w:lineRule="auto"/>
        <w:jc w:val="center"/>
        <w:rPr>
          <w:b w:val="0"/>
          <w:sz w:val="28"/>
          <w:szCs w:val="28"/>
          <w:lang w:val="uk-UA"/>
        </w:rPr>
      </w:pPr>
      <w:r w:rsidRPr="00A114F7">
        <w:rPr>
          <w:b w:val="0"/>
          <w:sz w:val="28"/>
          <w:szCs w:val="28"/>
          <w:lang w:val="uk-UA"/>
        </w:rPr>
        <w:t xml:space="preserve">Рисунок </w:t>
      </w:r>
      <w:r>
        <w:rPr>
          <w:b w:val="0"/>
          <w:sz w:val="28"/>
          <w:szCs w:val="28"/>
          <w:lang w:val="uk-UA"/>
        </w:rPr>
        <w:t>1</w:t>
      </w:r>
      <w:r w:rsidR="0006689D">
        <w:rPr>
          <w:b w:val="0"/>
          <w:sz w:val="28"/>
          <w:szCs w:val="28"/>
          <w:lang w:val="uk-UA"/>
        </w:rPr>
        <w:t>4</w:t>
      </w:r>
      <w:r w:rsidRPr="00A114F7">
        <w:rPr>
          <w:b w:val="0"/>
          <w:sz w:val="28"/>
          <w:szCs w:val="28"/>
          <w:lang w:val="uk-UA"/>
        </w:rPr>
        <w:t xml:space="preserve">  ̶ </w:t>
      </w:r>
      <w:r>
        <w:rPr>
          <w:b w:val="0"/>
          <w:sz w:val="28"/>
          <w:szCs w:val="28"/>
          <w:lang w:val="uk-UA"/>
        </w:rPr>
        <w:t xml:space="preserve"> Додаваня продукту</w:t>
      </w:r>
    </w:p>
    <w:p w14:paraId="2BC021D3" w14:textId="5D282134" w:rsidR="00253315" w:rsidRDefault="00BE7BDD" w:rsidP="0006689D">
      <w:pPr>
        <w:spacing w:line="360" w:lineRule="auto"/>
        <w:jc w:val="both"/>
        <w:rPr>
          <w:sz w:val="28"/>
          <w:szCs w:val="28"/>
          <w:lang w:val="uk-UA" w:bidi="ar-SA"/>
        </w:rPr>
      </w:pPr>
      <w:r>
        <w:rPr>
          <w:lang w:val="uk-UA" w:bidi="ar-SA"/>
        </w:rPr>
        <w:tab/>
      </w:r>
      <w:r w:rsidRPr="00BE7BDD">
        <w:rPr>
          <w:sz w:val="28"/>
          <w:szCs w:val="28"/>
          <w:lang w:val="uk-UA" w:bidi="ar-SA"/>
        </w:rPr>
        <w:t>Для того</w:t>
      </w:r>
      <w:r w:rsidRPr="00BE7BDD">
        <w:rPr>
          <w:sz w:val="28"/>
          <w:szCs w:val="28"/>
          <w:lang w:bidi="ar-SA"/>
        </w:rPr>
        <w:t>, щоб видалити продукт необх</w:t>
      </w:r>
      <w:r w:rsidRPr="00BE7BDD">
        <w:rPr>
          <w:sz w:val="28"/>
          <w:szCs w:val="28"/>
          <w:lang w:val="uk-UA" w:bidi="ar-SA"/>
        </w:rPr>
        <w:t>ідно провести аналогічні маніпуляції</w:t>
      </w:r>
      <w:r w:rsidRPr="00BE7BDD">
        <w:rPr>
          <w:sz w:val="28"/>
          <w:szCs w:val="28"/>
          <w:lang w:bidi="ar-SA"/>
        </w:rPr>
        <w:t xml:space="preserve">, </w:t>
      </w:r>
      <w:r w:rsidRPr="00BE7BDD">
        <w:rPr>
          <w:sz w:val="28"/>
          <w:szCs w:val="28"/>
          <w:lang w:val="uk-UA" w:bidi="ar-SA"/>
        </w:rPr>
        <w:t>обравши відповідну операцію</w:t>
      </w:r>
      <w:r w:rsidR="00960B27">
        <w:rPr>
          <w:sz w:val="28"/>
          <w:szCs w:val="28"/>
          <w:lang w:val="uk-UA" w:bidi="ar-SA"/>
        </w:rPr>
        <w:t>.</w:t>
      </w:r>
    </w:p>
    <w:p w14:paraId="04DE59EC" w14:textId="3A32C7E0" w:rsidR="00906201" w:rsidRPr="00960B27" w:rsidRDefault="00960B27" w:rsidP="00960B27">
      <w:pPr>
        <w:spacing w:line="360" w:lineRule="auto"/>
        <w:jc w:val="center"/>
        <w:rPr>
          <w:sz w:val="28"/>
          <w:szCs w:val="28"/>
          <w:lang w:val="uk-UA" w:bidi="ar-SA"/>
        </w:rPr>
      </w:pPr>
      <w:r>
        <w:rPr>
          <w:noProof/>
          <w:lang w:bidi="ar-SA"/>
        </w:rPr>
        <w:drawing>
          <wp:inline distT="0" distB="0" distL="0" distR="0" wp14:anchorId="7845588E" wp14:editId="0AFBB234">
            <wp:extent cx="4137124" cy="107632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58848" r="40853" b="11729"/>
                    <a:stretch/>
                  </pic:blipFill>
                  <pic:spPr bwMode="auto">
                    <a:xfrm>
                      <a:off x="0" y="0"/>
                      <a:ext cx="4149583" cy="1079566"/>
                    </a:xfrm>
                    <a:prstGeom prst="rect">
                      <a:avLst/>
                    </a:prstGeom>
                    <a:ln>
                      <a:noFill/>
                    </a:ln>
                    <a:extLst>
                      <a:ext uri="{53640926-AAD7-44D8-BBD7-CCE9431645EC}">
                        <a14:shadowObscured xmlns:a14="http://schemas.microsoft.com/office/drawing/2010/main"/>
                      </a:ext>
                    </a:extLst>
                  </pic:spPr>
                </pic:pic>
              </a:graphicData>
            </a:graphic>
          </wp:inline>
        </w:drawing>
      </w:r>
    </w:p>
    <w:p w14:paraId="612C6409" w14:textId="066F2FBA" w:rsidR="00A011A5" w:rsidRDefault="008F7E78" w:rsidP="00572784">
      <w:pPr>
        <w:pStyle w:val="ac"/>
        <w:spacing w:line="360" w:lineRule="auto"/>
        <w:jc w:val="center"/>
        <w:rPr>
          <w:b w:val="0"/>
          <w:sz w:val="28"/>
          <w:szCs w:val="28"/>
          <w:lang w:val="uk-UA"/>
        </w:rPr>
      </w:pPr>
      <w:r w:rsidRPr="00A114F7">
        <w:rPr>
          <w:b w:val="0"/>
          <w:sz w:val="28"/>
          <w:szCs w:val="28"/>
          <w:lang w:val="uk-UA"/>
        </w:rPr>
        <w:t xml:space="preserve">Рисунок </w:t>
      </w:r>
      <w:r w:rsidR="005B228A">
        <w:rPr>
          <w:b w:val="0"/>
          <w:sz w:val="28"/>
          <w:szCs w:val="28"/>
          <w:lang w:val="uk-UA"/>
        </w:rPr>
        <w:t>1</w:t>
      </w:r>
      <w:r w:rsidR="00960B27">
        <w:rPr>
          <w:b w:val="0"/>
          <w:sz w:val="28"/>
          <w:szCs w:val="28"/>
          <w:lang w:val="uk-UA"/>
        </w:rPr>
        <w:t>5</w:t>
      </w:r>
      <w:r w:rsidRPr="00A114F7">
        <w:rPr>
          <w:b w:val="0"/>
          <w:sz w:val="28"/>
          <w:szCs w:val="28"/>
          <w:lang w:val="uk-UA"/>
        </w:rPr>
        <w:t xml:space="preserve">  ̶  </w:t>
      </w:r>
      <w:r w:rsidR="00BE7BDD">
        <w:rPr>
          <w:b w:val="0"/>
          <w:sz w:val="28"/>
          <w:szCs w:val="28"/>
          <w:lang w:val="uk-UA"/>
        </w:rPr>
        <w:t>Видалення продукту з корзини</w:t>
      </w:r>
    </w:p>
    <w:p w14:paraId="44FF2A44" w14:textId="77F6683F" w:rsidR="00BE7BDD" w:rsidRDefault="00BE7BDD" w:rsidP="00572784">
      <w:pPr>
        <w:spacing w:line="360" w:lineRule="auto"/>
        <w:ind w:firstLine="720"/>
        <w:jc w:val="both"/>
        <w:rPr>
          <w:sz w:val="28"/>
          <w:szCs w:val="28"/>
          <w:lang w:val="uk-UA" w:bidi="ar-SA"/>
        </w:rPr>
      </w:pPr>
      <w:r w:rsidRPr="00BE7BDD">
        <w:rPr>
          <w:sz w:val="28"/>
          <w:szCs w:val="28"/>
          <w:lang w:val="uk-UA" w:bidi="ar-SA"/>
        </w:rPr>
        <w:t>Перегляд продуктів в корз</w:t>
      </w:r>
      <w:r>
        <w:rPr>
          <w:sz w:val="28"/>
          <w:szCs w:val="28"/>
          <w:lang w:val="uk-UA" w:bidi="ar-SA"/>
        </w:rPr>
        <w:t>и</w:t>
      </w:r>
      <w:r w:rsidRPr="00BE7BDD">
        <w:rPr>
          <w:sz w:val="28"/>
          <w:szCs w:val="28"/>
          <w:lang w:val="uk-UA" w:bidi="ar-SA"/>
        </w:rPr>
        <w:t>ні в</w:t>
      </w:r>
      <w:r>
        <w:rPr>
          <w:sz w:val="28"/>
          <w:szCs w:val="28"/>
          <w:lang w:val="uk-UA" w:bidi="ar-SA"/>
        </w:rPr>
        <w:t>и</w:t>
      </w:r>
      <w:r w:rsidRPr="00BE7BDD">
        <w:rPr>
          <w:sz w:val="28"/>
          <w:szCs w:val="28"/>
          <w:lang w:val="uk-UA" w:bidi="ar-SA"/>
        </w:rPr>
        <w:t>глядає наступним чином</w:t>
      </w:r>
      <w:r w:rsidR="00572784">
        <w:rPr>
          <w:sz w:val="28"/>
          <w:szCs w:val="28"/>
          <w:lang w:val="uk-UA" w:bidi="ar-SA"/>
        </w:rPr>
        <w:t>.</w:t>
      </w:r>
    </w:p>
    <w:p w14:paraId="760E339B" w14:textId="0CAC1D1F" w:rsidR="00BE7BDD" w:rsidRDefault="00960B27" w:rsidP="00960B27">
      <w:pPr>
        <w:spacing w:line="360" w:lineRule="auto"/>
        <w:jc w:val="center"/>
        <w:rPr>
          <w:sz w:val="28"/>
          <w:szCs w:val="28"/>
          <w:lang w:val="uk-UA" w:bidi="ar-SA"/>
        </w:rPr>
      </w:pPr>
      <w:r>
        <w:rPr>
          <w:noProof/>
          <w:lang w:bidi="ar-SA"/>
        </w:rPr>
        <w:lastRenderedPageBreak/>
        <w:drawing>
          <wp:inline distT="0" distB="0" distL="0" distR="0" wp14:anchorId="7A428685" wp14:editId="580CA3A5">
            <wp:extent cx="3947780" cy="12763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43523" r="57363" b="30118"/>
                    <a:stretch/>
                  </pic:blipFill>
                  <pic:spPr bwMode="auto">
                    <a:xfrm>
                      <a:off x="0" y="0"/>
                      <a:ext cx="3960022" cy="1280308"/>
                    </a:xfrm>
                    <a:prstGeom prst="rect">
                      <a:avLst/>
                    </a:prstGeom>
                    <a:ln>
                      <a:noFill/>
                    </a:ln>
                    <a:extLst>
                      <a:ext uri="{53640926-AAD7-44D8-BBD7-CCE9431645EC}">
                        <a14:shadowObscured xmlns:a14="http://schemas.microsoft.com/office/drawing/2010/main"/>
                      </a:ext>
                    </a:extLst>
                  </pic:spPr>
                </pic:pic>
              </a:graphicData>
            </a:graphic>
          </wp:inline>
        </w:drawing>
      </w:r>
    </w:p>
    <w:p w14:paraId="4D4C8318" w14:textId="30EDBF6E" w:rsidR="00BE7BDD" w:rsidRDefault="00BE7BDD" w:rsidP="00572784">
      <w:pPr>
        <w:pStyle w:val="ac"/>
        <w:spacing w:line="360" w:lineRule="auto"/>
        <w:jc w:val="center"/>
        <w:rPr>
          <w:b w:val="0"/>
          <w:sz w:val="28"/>
          <w:szCs w:val="28"/>
        </w:rPr>
      </w:pPr>
      <w:r w:rsidRPr="00A114F7">
        <w:rPr>
          <w:b w:val="0"/>
          <w:sz w:val="28"/>
          <w:szCs w:val="28"/>
          <w:lang w:val="uk-UA"/>
        </w:rPr>
        <w:t xml:space="preserve">Рисунок </w:t>
      </w:r>
      <w:r>
        <w:rPr>
          <w:b w:val="0"/>
          <w:sz w:val="28"/>
          <w:szCs w:val="28"/>
          <w:lang w:val="uk-UA"/>
        </w:rPr>
        <w:t>1</w:t>
      </w:r>
      <w:r w:rsidR="00960B27">
        <w:rPr>
          <w:b w:val="0"/>
          <w:sz w:val="28"/>
          <w:szCs w:val="28"/>
          <w:lang w:val="uk-UA"/>
        </w:rPr>
        <w:t>6</w:t>
      </w:r>
      <w:r w:rsidRPr="00A114F7">
        <w:rPr>
          <w:b w:val="0"/>
          <w:sz w:val="28"/>
          <w:szCs w:val="28"/>
          <w:lang w:val="uk-UA"/>
        </w:rPr>
        <w:t xml:space="preserve">  ̶  </w:t>
      </w:r>
      <w:r>
        <w:rPr>
          <w:b w:val="0"/>
          <w:sz w:val="28"/>
          <w:szCs w:val="28"/>
        </w:rPr>
        <w:t xml:space="preserve">Перегляд корзини </w:t>
      </w:r>
    </w:p>
    <w:p w14:paraId="0933E189" w14:textId="30F54D4A" w:rsidR="00BE7BDD" w:rsidRPr="00BE7BDD" w:rsidRDefault="00BE7BDD" w:rsidP="00572784">
      <w:pPr>
        <w:spacing w:line="360" w:lineRule="auto"/>
        <w:ind w:firstLine="720"/>
        <w:jc w:val="both"/>
        <w:rPr>
          <w:sz w:val="28"/>
          <w:szCs w:val="28"/>
          <w:lang w:val="uk-UA" w:bidi="ar-SA"/>
        </w:rPr>
      </w:pPr>
      <w:r w:rsidRPr="00BE7BDD">
        <w:rPr>
          <w:sz w:val="28"/>
          <w:szCs w:val="28"/>
          <w:lang w:bidi="ar-SA"/>
        </w:rPr>
        <w:t>Для того щоб п</w:t>
      </w:r>
      <w:r w:rsidRPr="00BE7BDD">
        <w:rPr>
          <w:sz w:val="28"/>
          <w:szCs w:val="28"/>
          <w:lang w:val="uk-UA" w:bidi="ar-SA"/>
        </w:rPr>
        <w:t>ідвердити заказ необхідно обрати операцію 6. У випадку якщо вона буду обрана в неробочі для магазину години</w:t>
      </w:r>
      <w:r w:rsidRPr="00BE7BDD">
        <w:rPr>
          <w:sz w:val="28"/>
          <w:szCs w:val="28"/>
          <w:lang w:bidi="ar-SA"/>
        </w:rPr>
        <w:t xml:space="preserve">, </w:t>
      </w:r>
      <w:r w:rsidRPr="00BE7BDD">
        <w:rPr>
          <w:sz w:val="28"/>
          <w:szCs w:val="28"/>
          <w:lang w:val="uk-UA" w:bidi="ar-SA"/>
        </w:rPr>
        <w:t>то користувач побаче відповіду повідомлення</w:t>
      </w:r>
      <w:r w:rsidR="00572784">
        <w:rPr>
          <w:sz w:val="28"/>
          <w:szCs w:val="28"/>
          <w:lang w:val="uk-UA" w:bidi="ar-SA"/>
        </w:rPr>
        <w:t>.</w:t>
      </w:r>
    </w:p>
    <w:p w14:paraId="4B75928A" w14:textId="2C48507C" w:rsidR="00BE7BDD" w:rsidRPr="00960B27" w:rsidRDefault="00960B27" w:rsidP="00960B27">
      <w:pPr>
        <w:spacing w:line="360" w:lineRule="auto"/>
        <w:jc w:val="center"/>
        <w:rPr>
          <w:lang w:val="uk-UA" w:bidi="ar-SA"/>
        </w:rPr>
      </w:pPr>
      <w:r>
        <w:rPr>
          <w:noProof/>
          <w:lang w:bidi="ar-SA"/>
        </w:rPr>
        <w:drawing>
          <wp:inline distT="0" distB="0" distL="0" distR="0" wp14:anchorId="28CE92C7" wp14:editId="2B851A22">
            <wp:extent cx="6268453" cy="2286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93482" r="16489" b="695"/>
                    <a:stretch/>
                  </pic:blipFill>
                  <pic:spPr bwMode="auto">
                    <a:xfrm>
                      <a:off x="0" y="0"/>
                      <a:ext cx="6294362" cy="229545"/>
                    </a:xfrm>
                    <a:prstGeom prst="rect">
                      <a:avLst/>
                    </a:prstGeom>
                    <a:ln>
                      <a:noFill/>
                    </a:ln>
                    <a:extLst>
                      <a:ext uri="{53640926-AAD7-44D8-BBD7-CCE9431645EC}">
                        <a14:shadowObscured xmlns:a14="http://schemas.microsoft.com/office/drawing/2010/main"/>
                      </a:ext>
                    </a:extLst>
                  </pic:spPr>
                </pic:pic>
              </a:graphicData>
            </a:graphic>
          </wp:inline>
        </w:drawing>
      </w:r>
    </w:p>
    <w:p w14:paraId="3D58A3B9" w14:textId="41B4DB6B" w:rsidR="00BE7BDD" w:rsidRDefault="00BE7BDD" w:rsidP="00572784">
      <w:pPr>
        <w:pStyle w:val="ac"/>
        <w:spacing w:line="360" w:lineRule="auto"/>
        <w:jc w:val="center"/>
        <w:rPr>
          <w:b w:val="0"/>
          <w:sz w:val="28"/>
          <w:szCs w:val="28"/>
        </w:rPr>
      </w:pPr>
      <w:r w:rsidRPr="00A114F7">
        <w:rPr>
          <w:b w:val="0"/>
          <w:sz w:val="28"/>
          <w:szCs w:val="28"/>
          <w:lang w:val="uk-UA"/>
        </w:rPr>
        <w:t xml:space="preserve">Рисунок </w:t>
      </w:r>
      <w:r>
        <w:rPr>
          <w:b w:val="0"/>
          <w:sz w:val="28"/>
          <w:szCs w:val="28"/>
          <w:lang w:val="uk-UA"/>
        </w:rPr>
        <w:t>1</w:t>
      </w:r>
      <w:r w:rsidR="00960B27">
        <w:rPr>
          <w:b w:val="0"/>
          <w:sz w:val="28"/>
          <w:szCs w:val="28"/>
          <w:lang w:val="uk-UA"/>
        </w:rPr>
        <w:t>7</w:t>
      </w:r>
      <w:r w:rsidRPr="00A114F7">
        <w:rPr>
          <w:b w:val="0"/>
          <w:sz w:val="28"/>
          <w:szCs w:val="28"/>
          <w:lang w:val="uk-UA"/>
        </w:rPr>
        <w:t xml:space="preserve">  ̶  </w:t>
      </w:r>
      <w:r>
        <w:rPr>
          <w:b w:val="0"/>
          <w:sz w:val="28"/>
          <w:szCs w:val="28"/>
          <w:lang w:val="uk-UA"/>
        </w:rPr>
        <w:t>Підвердження заказу в неробочий для магазину час</w:t>
      </w:r>
      <w:r>
        <w:rPr>
          <w:b w:val="0"/>
          <w:sz w:val="28"/>
          <w:szCs w:val="28"/>
        </w:rPr>
        <w:t xml:space="preserve"> </w:t>
      </w:r>
    </w:p>
    <w:p w14:paraId="00769F85" w14:textId="77777777" w:rsidR="00572784" w:rsidRDefault="00BE7BDD" w:rsidP="00572784">
      <w:pPr>
        <w:spacing w:line="360" w:lineRule="auto"/>
        <w:jc w:val="both"/>
        <w:rPr>
          <w:lang w:bidi="ar-SA"/>
        </w:rPr>
      </w:pPr>
      <w:r>
        <w:rPr>
          <w:lang w:bidi="ar-SA"/>
        </w:rPr>
        <w:tab/>
      </w:r>
    </w:p>
    <w:p w14:paraId="23B36384" w14:textId="4D56DFDF" w:rsidR="00BE7BDD" w:rsidRDefault="00BE7BDD" w:rsidP="00572784">
      <w:pPr>
        <w:spacing w:line="360" w:lineRule="auto"/>
        <w:ind w:firstLine="720"/>
        <w:jc w:val="both"/>
        <w:rPr>
          <w:sz w:val="28"/>
          <w:szCs w:val="28"/>
          <w:lang w:val="uk-UA" w:bidi="ar-SA"/>
        </w:rPr>
      </w:pPr>
      <w:r w:rsidRPr="00572784">
        <w:rPr>
          <w:sz w:val="28"/>
          <w:szCs w:val="28"/>
          <w:lang w:val="uk-UA" w:bidi="ar-SA"/>
        </w:rPr>
        <w:t>В іншому випадку б</w:t>
      </w:r>
      <w:r w:rsidR="00572784" w:rsidRPr="00572784">
        <w:rPr>
          <w:sz w:val="28"/>
          <w:szCs w:val="28"/>
          <w:lang w:val="uk-UA" w:bidi="ar-SA"/>
        </w:rPr>
        <w:t>уде розраховано процес буде закінчено успішно</w:t>
      </w:r>
      <w:r w:rsidR="00572784">
        <w:rPr>
          <w:sz w:val="28"/>
          <w:szCs w:val="28"/>
          <w:lang w:val="uk-UA" w:bidi="ar-SA"/>
        </w:rPr>
        <w:t>.</w:t>
      </w:r>
      <w:r w:rsidR="00960B27">
        <w:rPr>
          <w:sz w:val="28"/>
          <w:szCs w:val="28"/>
          <w:lang w:val="uk-UA" w:bidi="ar-SA"/>
        </w:rPr>
        <w:t xml:space="preserve"> А також надані знижки до дня народження, або замовлення на суму більшу за задане значення. </w:t>
      </w:r>
    </w:p>
    <w:p w14:paraId="63DC8186" w14:textId="62972110" w:rsidR="00BE7BDD" w:rsidRPr="00960B27" w:rsidRDefault="00960B27" w:rsidP="00960B27">
      <w:pPr>
        <w:spacing w:line="360" w:lineRule="auto"/>
        <w:ind w:firstLine="720"/>
        <w:jc w:val="center"/>
        <w:rPr>
          <w:sz w:val="28"/>
          <w:szCs w:val="28"/>
          <w:lang w:val="uk-UA" w:bidi="ar-SA"/>
        </w:rPr>
      </w:pPr>
      <w:r>
        <w:rPr>
          <w:noProof/>
          <w:lang w:bidi="ar-SA"/>
        </w:rPr>
        <w:drawing>
          <wp:inline distT="0" distB="0" distL="0" distR="0" wp14:anchorId="206E7D01" wp14:editId="4293AA19">
            <wp:extent cx="4980739" cy="8382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80915" r="40692"/>
                    <a:stretch/>
                  </pic:blipFill>
                  <pic:spPr bwMode="auto">
                    <a:xfrm>
                      <a:off x="0" y="0"/>
                      <a:ext cx="4989223" cy="839628"/>
                    </a:xfrm>
                    <a:prstGeom prst="rect">
                      <a:avLst/>
                    </a:prstGeom>
                    <a:ln>
                      <a:noFill/>
                    </a:ln>
                    <a:extLst>
                      <a:ext uri="{53640926-AAD7-44D8-BBD7-CCE9431645EC}">
                        <a14:shadowObscured xmlns:a14="http://schemas.microsoft.com/office/drawing/2010/main"/>
                      </a:ext>
                    </a:extLst>
                  </pic:spPr>
                </pic:pic>
              </a:graphicData>
            </a:graphic>
          </wp:inline>
        </w:drawing>
      </w:r>
    </w:p>
    <w:p w14:paraId="61441053" w14:textId="42314A26" w:rsidR="00572784" w:rsidRDefault="00572784" w:rsidP="00572784">
      <w:pPr>
        <w:pStyle w:val="ac"/>
        <w:spacing w:line="360" w:lineRule="auto"/>
        <w:jc w:val="center"/>
        <w:rPr>
          <w:b w:val="0"/>
          <w:sz w:val="28"/>
          <w:szCs w:val="28"/>
          <w:lang w:val="uk-UA"/>
        </w:rPr>
      </w:pPr>
      <w:r w:rsidRPr="00A114F7">
        <w:rPr>
          <w:b w:val="0"/>
          <w:sz w:val="28"/>
          <w:szCs w:val="28"/>
          <w:lang w:val="uk-UA"/>
        </w:rPr>
        <w:t xml:space="preserve">Рисунок </w:t>
      </w:r>
      <w:r>
        <w:rPr>
          <w:b w:val="0"/>
          <w:sz w:val="28"/>
          <w:szCs w:val="28"/>
          <w:lang w:val="uk-UA"/>
        </w:rPr>
        <w:t>1</w:t>
      </w:r>
      <w:r w:rsidR="00960B27">
        <w:rPr>
          <w:b w:val="0"/>
          <w:sz w:val="28"/>
          <w:szCs w:val="28"/>
          <w:lang w:val="uk-UA"/>
        </w:rPr>
        <w:t>8</w:t>
      </w:r>
      <w:r w:rsidRPr="00A114F7">
        <w:rPr>
          <w:b w:val="0"/>
          <w:sz w:val="28"/>
          <w:szCs w:val="28"/>
          <w:lang w:val="uk-UA"/>
        </w:rPr>
        <w:t xml:space="preserve">  ̶  </w:t>
      </w:r>
      <w:r>
        <w:rPr>
          <w:b w:val="0"/>
          <w:sz w:val="28"/>
          <w:szCs w:val="28"/>
          <w:lang w:val="uk-UA"/>
        </w:rPr>
        <w:t xml:space="preserve">Підвердження заказу </w:t>
      </w:r>
    </w:p>
    <w:p w14:paraId="601002B0" w14:textId="77777777" w:rsidR="00572784" w:rsidRPr="00BE7BDD" w:rsidRDefault="00572784" w:rsidP="00572784">
      <w:pPr>
        <w:spacing w:line="360" w:lineRule="auto"/>
        <w:jc w:val="center"/>
        <w:rPr>
          <w:lang w:bidi="ar-SA"/>
        </w:rPr>
      </w:pPr>
    </w:p>
    <w:p w14:paraId="57DFF7DB" w14:textId="77777777" w:rsidR="00BE7BDD" w:rsidRDefault="00BE7BDD" w:rsidP="00572784">
      <w:pPr>
        <w:spacing w:line="360" w:lineRule="auto"/>
        <w:ind w:firstLine="720"/>
        <w:rPr>
          <w:sz w:val="28"/>
          <w:szCs w:val="28"/>
          <w:lang w:val="uk-UA" w:bidi="ar-SA"/>
        </w:rPr>
      </w:pPr>
    </w:p>
    <w:p w14:paraId="62E208FB" w14:textId="77777777" w:rsidR="00BE7BDD" w:rsidRPr="00BE7BDD" w:rsidRDefault="00BE7BDD" w:rsidP="00572784">
      <w:pPr>
        <w:spacing w:line="360" w:lineRule="auto"/>
        <w:ind w:firstLine="720"/>
        <w:rPr>
          <w:sz w:val="28"/>
          <w:szCs w:val="28"/>
          <w:lang w:bidi="ar-SA"/>
        </w:rPr>
      </w:pPr>
    </w:p>
    <w:p w14:paraId="7F069B09" w14:textId="77777777" w:rsidR="00404169" w:rsidRPr="00BE7BDD" w:rsidRDefault="00404169" w:rsidP="00572784">
      <w:pPr>
        <w:spacing w:line="360" w:lineRule="auto"/>
        <w:rPr>
          <w:sz w:val="28"/>
          <w:szCs w:val="28"/>
          <w:lang w:val="uk-UA" w:bidi="ar-SA"/>
        </w:rPr>
      </w:pPr>
    </w:p>
    <w:p w14:paraId="2AADD4E5" w14:textId="69CD0C90" w:rsidR="00E913C0" w:rsidRPr="00960B27" w:rsidRDefault="00960B27" w:rsidP="00960B27">
      <w:pPr>
        <w:rPr>
          <w:b/>
          <w:bCs/>
          <w:sz w:val="28"/>
          <w:szCs w:val="28"/>
          <w:lang w:val="uk-UA"/>
        </w:rPr>
      </w:pPr>
      <w:bookmarkStart w:id="41" w:name="_Toc532074002"/>
      <w:bookmarkStart w:id="42" w:name="_Toc40860045"/>
      <w:bookmarkStart w:id="43" w:name="_Toc40860093"/>
      <w:r>
        <w:rPr>
          <w:lang w:val="uk-UA"/>
        </w:rPr>
        <w:br w:type="page"/>
      </w:r>
    </w:p>
    <w:p w14:paraId="7A76A346" w14:textId="0C39FE3A" w:rsidR="0011217C" w:rsidRPr="00081A35" w:rsidRDefault="00E415F0" w:rsidP="00B53A0C">
      <w:pPr>
        <w:pStyle w:val="1"/>
        <w:spacing w:before="0" w:after="240" w:line="360" w:lineRule="auto"/>
        <w:ind w:left="1258" w:hanging="561"/>
        <w:jc w:val="center"/>
        <w:rPr>
          <w:lang w:val="uk-UA"/>
        </w:rPr>
      </w:pPr>
      <w:bookmarkStart w:id="44" w:name="_Toc43840823"/>
      <w:r w:rsidRPr="00081A35">
        <w:rPr>
          <w:lang w:val="uk-UA"/>
        </w:rPr>
        <w:lastRenderedPageBreak/>
        <w:t>ВИСНОВКИ</w:t>
      </w:r>
      <w:bookmarkEnd w:id="41"/>
      <w:bookmarkEnd w:id="42"/>
      <w:bookmarkEnd w:id="43"/>
      <w:bookmarkEnd w:id="44"/>
    </w:p>
    <w:p w14:paraId="49C3FC15" w14:textId="001B98E1" w:rsidR="00867238" w:rsidRPr="00572784" w:rsidRDefault="00561649" w:rsidP="00572784">
      <w:pPr>
        <w:widowControl/>
        <w:autoSpaceDE/>
        <w:autoSpaceDN/>
        <w:spacing w:line="360" w:lineRule="auto"/>
        <w:ind w:firstLine="709"/>
        <w:jc w:val="both"/>
        <w:rPr>
          <w:sz w:val="28"/>
          <w:szCs w:val="28"/>
          <w:lang w:val="uk-UA"/>
        </w:rPr>
      </w:pPr>
      <w:r>
        <w:rPr>
          <w:sz w:val="28"/>
          <w:szCs w:val="28"/>
          <w:lang w:val="uk-UA"/>
        </w:rPr>
        <w:t>У ході даної курсової роботи були засвоєні теоретичні знання про</w:t>
      </w:r>
      <w:r w:rsidR="00572784">
        <w:rPr>
          <w:sz w:val="28"/>
          <w:szCs w:val="28"/>
          <w:lang w:val="uk-UA"/>
        </w:rPr>
        <w:t xml:space="preserve"> системи контролю версій</w:t>
      </w:r>
      <w:r w:rsidR="00572784" w:rsidRPr="00572784">
        <w:rPr>
          <w:sz w:val="28"/>
          <w:szCs w:val="28"/>
        </w:rPr>
        <w:t xml:space="preserve">, </w:t>
      </w:r>
      <w:r w:rsidR="00572784">
        <w:rPr>
          <w:sz w:val="28"/>
          <w:szCs w:val="28"/>
        </w:rPr>
        <w:t xml:space="preserve">а також </w:t>
      </w:r>
      <w:r w:rsidR="00572784">
        <w:rPr>
          <w:sz w:val="28"/>
          <w:szCs w:val="28"/>
          <w:lang w:val="uk-UA"/>
        </w:rPr>
        <w:t>з</w:t>
      </w:r>
      <w:r>
        <w:rPr>
          <w:sz w:val="28"/>
          <w:szCs w:val="28"/>
          <w:lang w:val="uk-UA"/>
        </w:rPr>
        <w:t xml:space="preserve">гідно поставленої практичної задачі </w:t>
      </w:r>
      <w:r w:rsidR="009D67BE">
        <w:rPr>
          <w:sz w:val="28"/>
          <w:szCs w:val="28"/>
          <w:lang w:val="uk-UA"/>
        </w:rPr>
        <w:t>був</w:t>
      </w:r>
      <w:r w:rsidR="00F13467">
        <w:rPr>
          <w:sz w:val="28"/>
          <w:szCs w:val="28"/>
          <w:lang w:val="uk-UA"/>
        </w:rPr>
        <w:t xml:space="preserve"> створений</w:t>
      </w:r>
      <w:r w:rsidR="009D67BE">
        <w:rPr>
          <w:sz w:val="28"/>
          <w:szCs w:val="28"/>
          <w:lang w:val="uk-UA"/>
        </w:rPr>
        <w:t xml:space="preserve"> додаток на мові програмування </w:t>
      </w:r>
      <w:r w:rsidR="009D67BE">
        <w:rPr>
          <w:sz w:val="28"/>
          <w:szCs w:val="28"/>
        </w:rPr>
        <w:t>С</w:t>
      </w:r>
      <w:r w:rsidR="009D67BE" w:rsidRPr="009D67BE">
        <w:rPr>
          <w:sz w:val="28"/>
          <w:szCs w:val="28"/>
        </w:rPr>
        <w:t xml:space="preserve"># </w:t>
      </w:r>
      <w:r w:rsidR="009D67BE">
        <w:rPr>
          <w:sz w:val="28"/>
          <w:szCs w:val="28"/>
          <w:lang w:val="uk-UA"/>
        </w:rPr>
        <w:t xml:space="preserve">у середовищі </w:t>
      </w:r>
      <w:r w:rsidR="009D67BE">
        <w:rPr>
          <w:sz w:val="28"/>
          <w:szCs w:val="28"/>
          <w:lang w:val="en-US"/>
        </w:rPr>
        <w:t>Visual</w:t>
      </w:r>
      <w:r w:rsidR="009D67BE" w:rsidRPr="009D67BE">
        <w:rPr>
          <w:sz w:val="28"/>
          <w:szCs w:val="28"/>
        </w:rPr>
        <w:t xml:space="preserve"> </w:t>
      </w:r>
      <w:r w:rsidR="009D67BE">
        <w:rPr>
          <w:sz w:val="28"/>
          <w:szCs w:val="28"/>
          <w:lang w:val="en-US"/>
        </w:rPr>
        <w:t>Studio</w:t>
      </w:r>
      <w:r w:rsidR="009D67BE" w:rsidRPr="009D67BE">
        <w:rPr>
          <w:sz w:val="28"/>
          <w:szCs w:val="28"/>
        </w:rPr>
        <w:t>.</w:t>
      </w:r>
      <w:r w:rsidR="00F13467">
        <w:rPr>
          <w:sz w:val="28"/>
          <w:szCs w:val="28"/>
        </w:rPr>
        <w:t xml:space="preserve"> </w:t>
      </w:r>
      <w:r w:rsidR="00867238">
        <w:rPr>
          <w:sz w:val="28"/>
          <w:szCs w:val="28"/>
          <w:lang w:val="uk-UA"/>
        </w:rPr>
        <w:t>Цей додаток реалізовує функціонал інтернет-магазину</w:t>
      </w:r>
      <w:r w:rsidR="00572784">
        <w:rPr>
          <w:sz w:val="28"/>
          <w:szCs w:val="28"/>
          <w:lang w:val="uk-UA"/>
        </w:rPr>
        <w:t xml:space="preserve"> з</w:t>
      </w:r>
      <w:r w:rsidR="00867238">
        <w:rPr>
          <w:sz w:val="28"/>
          <w:szCs w:val="28"/>
          <w:lang w:val="uk-UA"/>
        </w:rPr>
        <w:t xml:space="preserve">а допомогою якого користувач може легко переглядати список наявних товарів, додавати їх у корзину або видаляти товар з корзини. </w:t>
      </w:r>
      <w:r w:rsidR="009D67BE" w:rsidRPr="009D67BE">
        <w:rPr>
          <w:sz w:val="28"/>
          <w:szCs w:val="28"/>
        </w:rPr>
        <w:t xml:space="preserve"> </w:t>
      </w:r>
    </w:p>
    <w:p w14:paraId="7EAA8180" w14:textId="77777777" w:rsidR="00561649" w:rsidRPr="009D67BE" w:rsidRDefault="009D67BE" w:rsidP="00FB3B3B">
      <w:pPr>
        <w:widowControl/>
        <w:autoSpaceDE/>
        <w:autoSpaceDN/>
        <w:spacing w:line="360" w:lineRule="auto"/>
        <w:ind w:firstLine="709"/>
        <w:jc w:val="both"/>
        <w:rPr>
          <w:sz w:val="28"/>
          <w:szCs w:val="28"/>
          <w:lang w:val="uk-UA"/>
        </w:rPr>
      </w:pPr>
      <w:r>
        <w:rPr>
          <w:sz w:val="28"/>
          <w:szCs w:val="28"/>
          <w:lang w:val="uk-UA"/>
        </w:rPr>
        <w:t>Текст програми та скріншоти таблиць даних наведені у тексті програми. Основний функціонал даної програми зображено у вигляді опису дій, які необхідно виконати, щоб отримати певний результат. Усі етапи дій підкріпляються відповідними до них скріншотами.</w:t>
      </w:r>
    </w:p>
    <w:p w14:paraId="6E36FD77" w14:textId="77777777" w:rsidR="003571E5" w:rsidRDefault="003571E5">
      <w:pPr>
        <w:rPr>
          <w:bCs/>
          <w:sz w:val="28"/>
          <w:szCs w:val="28"/>
          <w:lang w:val="uk-UA" w:bidi="ar-SA"/>
        </w:rPr>
      </w:pPr>
      <w:r>
        <w:rPr>
          <w:b/>
          <w:sz w:val="28"/>
          <w:szCs w:val="28"/>
          <w:lang w:val="uk-UA"/>
        </w:rPr>
        <w:br w:type="page"/>
      </w:r>
    </w:p>
    <w:p w14:paraId="4EA6A2B5" w14:textId="77777777" w:rsidR="00AB7626" w:rsidRPr="003571E5" w:rsidRDefault="003571E5" w:rsidP="00B53A0C">
      <w:pPr>
        <w:pStyle w:val="1"/>
        <w:spacing w:before="0" w:after="240" w:line="360" w:lineRule="auto"/>
        <w:ind w:left="0" w:firstLine="0"/>
        <w:jc w:val="center"/>
        <w:rPr>
          <w:lang w:val="uk-UA"/>
        </w:rPr>
      </w:pPr>
      <w:bookmarkStart w:id="45" w:name="_Toc40860046"/>
      <w:bookmarkStart w:id="46" w:name="_Toc40860094"/>
      <w:bookmarkStart w:id="47" w:name="_Toc43840824"/>
      <w:r w:rsidRPr="003571E5">
        <w:rPr>
          <w:lang w:val="uk-UA"/>
        </w:rPr>
        <w:lastRenderedPageBreak/>
        <w:t>ЛІТЕРАТУРА</w:t>
      </w:r>
      <w:bookmarkEnd w:id="45"/>
      <w:bookmarkEnd w:id="46"/>
      <w:bookmarkEnd w:id="47"/>
    </w:p>
    <w:p w14:paraId="291A1F37" w14:textId="77777777" w:rsidR="00467197" w:rsidRPr="00467197" w:rsidRDefault="00467197" w:rsidP="00467197">
      <w:pPr>
        <w:pStyle w:val="a5"/>
        <w:numPr>
          <w:ilvl w:val="0"/>
          <w:numId w:val="48"/>
        </w:numPr>
        <w:spacing w:line="360" w:lineRule="auto"/>
        <w:jc w:val="both"/>
        <w:rPr>
          <w:rFonts w:eastAsiaTheme="minorHAnsi"/>
          <w:sz w:val="28"/>
          <w:szCs w:val="28"/>
          <w:lang w:val="uk-UA"/>
        </w:rPr>
      </w:pPr>
      <w:r w:rsidRPr="00467197">
        <w:rPr>
          <w:sz w:val="28"/>
          <w:szCs w:val="28"/>
          <w:shd w:val="clear" w:color="auto" w:fill="FFFFFF"/>
        </w:rPr>
        <w:t xml:space="preserve">Стив Макконнелл. Совершенный код = Code complete. </w:t>
      </w:r>
      <w:r w:rsidRPr="00467197">
        <w:rPr>
          <w:sz w:val="28"/>
          <w:szCs w:val="28"/>
        </w:rPr>
        <w:t>СПб.</w:t>
      </w:r>
      <w:r w:rsidRPr="00467197">
        <w:rPr>
          <w:sz w:val="28"/>
          <w:szCs w:val="28"/>
          <w:shd w:val="clear" w:color="auto" w:fill="FFFFFF"/>
        </w:rPr>
        <w:t>: Питер, 2005.</w:t>
      </w:r>
    </w:p>
    <w:p w14:paraId="6A2C5845" w14:textId="77777777" w:rsidR="00467197" w:rsidRPr="00467197" w:rsidRDefault="00467197" w:rsidP="00467197">
      <w:pPr>
        <w:pStyle w:val="a5"/>
        <w:numPr>
          <w:ilvl w:val="0"/>
          <w:numId w:val="48"/>
        </w:numPr>
        <w:spacing w:line="360" w:lineRule="auto"/>
        <w:jc w:val="both"/>
        <w:rPr>
          <w:rFonts w:eastAsiaTheme="minorHAnsi"/>
          <w:sz w:val="28"/>
          <w:szCs w:val="28"/>
          <w:lang w:val="uk-UA"/>
        </w:rPr>
      </w:pPr>
      <w:r w:rsidRPr="00467197">
        <w:rPr>
          <w:sz w:val="28"/>
          <w:szCs w:val="28"/>
          <w:lang w:val="en-US"/>
        </w:rPr>
        <w:t>A Description of the Model-View-Controller User Interface Paradigm in the Smalltalk-80 System</w:t>
      </w:r>
    </w:p>
    <w:p w14:paraId="2908D57A" w14:textId="3365812A" w:rsidR="00467197" w:rsidRPr="00467197" w:rsidRDefault="00467197" w:rsidP="00467197">
      <w:pPr>
        <w:pStyle w:val="a5"/>
        <w:numPr>
          <w:ilvl w:val="0"/>
          <w:numId w:val="48"/>
        </w:numPr>
        <w:spacing w:line="360" w:lineRule="auto"/>
        <w:jc w:val="both"/>
        <w:rPr>
          <w:rFonts w:eastAsiaTheme="minorHAnsi"/>
          <w:sz w:val="28"/>
          <w:szCs w:val="28"/>
          <w:lang w:val="uk-UA"/>
        </w:rPr>
      </w:pPr>
      <w:r w:rsidRPr="00467197">
        <w:rPr>
          <w:sz w:val="28"/>
          <w:szCs w:val="28"/>
          <w:shd w:val="clear" w:color="auto" w:fill="FCFCFA"/>
          <w:lang w:val="en-US"/>
        </w:rPr>
        <w:t>Pro Git book, written by Scott Chacon and Ben Straub</w:t>
      </w:r>
      <w:r w:rsidRPr="00467197">
        <w:rPr>
          <w:sz w:val="28"/>
          <w:szCs w:val="28"/>
          <w:shd w:val="clear" w:color="auto" w:fill="FCFCFA"/>
          <w:lang w:val="uk-UA"/>
        </w:rPr>
        <w:t xml:space="preserve"> </w:t>
      </w:r>
      <w:r w:rsidRPr="00467197">
        <w:rPr>
          <w:sz w:val="28"/>
          <w:szCs w:val="28"/>
          <w:bdr w:val="none" w:sz="0" w:space="0" w:color="auto" w:frame="1"/>
        </w:rPr>
        <w:t>системы</w:t>
      </w:r>
      <w:r w:rsidRPr="00467197">
        <w:rPr>
          <w:sz w:val="28"/>
          <w:szCs w:val="28"/>
          <w:bdr w:val="none" w:sz="0" w:space="0" w:color="auto" w:frame="1"/>
          <w:lang w:val="en-US"/>
        </w:rPr>
        <w:t xml:space="preserve"> </w:t>
      </w:r>
      <w:r w:rsidRPr="00467197">
        <w:rPr>
          <w:sz w:val="28"/>
          <w:szCs w:val="28"/>
          <w:bdr w:val="none" w:sz="0" w:space="0" w:color="auto" w:frame="1"/>
        </w:rPr>
        <w:t>контроля</w:t>
      </w:r>
      <w:r w:rsidRPr="00467197">
        <w:rPr>
          <w:sz w:val="28"/>
          <w:szCs w:val="28"/>
          <w:bdr w:val="none" w:sz="0" w:space="0" w:color="auto" w:frame="1"/>
          <w:lang w:val="en-US"/>
        </w:rPr>
        <w:t xml:space="preserve"> </w:t>
      </w:r>
      <w:r w:rsidRPr="00467197">
        <w:rPr>
          <w:sz w:val="28"/>
          <w:szCs w:val="28"/>
          <w:bdr w:val="none" w:sz="0" w:space="0" w:color="auto" w:frame="1"/>
        </w:rPr>
        <w:t>версий</w:t>
      </w:r>
    </w:p>
    <w:p w14:paraId="58E80EC2" w14:textId="598B1CEA" w:rsidR="00467197" w:rsidRPr="00467197" w:rsidRDefault="00467197" w:rsidP="00467197">
      <w:pPr>
        <w:pStyle w:val="a5"/>
        <w:numPr>
          <w:ilvl w:val="0"/>
          <w:numId w:val="48"/>
        </w:numPr>
        <w:rPr>
          <w:sz w:val="28"/>
          <w:szCs w:val="28"/>
          <w:bdr w:val="none" w:sz="0" w:space="0" w:color="auto" w:frame="1"/>
          <w:lang w:val="en-US"/>
        </w:rPr>
      </w:pPr>
      <w:r w:rsidRPr="00467197">
        <w:rPr>
          <w:b/>
          <w:bCs/>
          <w:sz w:val="28"/>
          <w:szCs w:val="28"/>
          <w:bdr w:val="none" w:sz="0" w:space="0" w:color="auto" w:frame="1"/>
          <w:lang w:val="en-US"/>
        </w:rPr>
        <w:br w:type="page"/>
      </w:r>
    </w:p>
    <w:p w14:paraId="48E12130" w14:textId="77777777" w:rsidR="00467197" w:rsidRPr="00467197" w:rsidRDefault="00467197" w:rsidP="00467197">
      <w:pPr>
        <w:pStyle w:val="1"/>
        <w:spacing w:before="0" w:line="345" w:lineRule="atLeast"/>
        <w:textAlignment w:val="top"/>
        <w:rPr>
          <w:rFonts w:asciiTheme="majorBidi" w:hAnsiTheme="majorBidi" w:cstheme="majorBidi"/>
          <w:b w:val="0"/>
          <w:bCs w:val="0"/>
          <w:caps/>
          <w:lang w:val="en-US" w:bidi="ar-SA"/>
        </w:rPr>
      </w:pPr>
    </w:p>
    <w:p w14:paraId="22D9E9E7" w14:textId="77777777" w:rsidR="00653B4D" w:rsidRPr="00F93C9B" w:rsidRDefault="00463B7C" w:rsidP="0021497C">
      <w:pPr>
        <w:pStyle w:val="1"/>
        <w:spacing w:after="240" w:line="360" w:lineRule="auto"/>
        <w:ind w:left="1258" w:hanging="561"/>
        <w:jc w:val="center"/>
        <w:rPr>
          <w:lang w:bidi="ar-SA"/>
        </w:rPr>
      </w:pPr>
      <w:bookmarkStart w:id="48" w:name="_Toc43840825"/>
      <w:r w:rsidRPr="00703B74">
        <w:rPr>
          <w:lang w:val="uk-UA" w:bidi="ar-SA"/>
        </w:rPr>
        <w:t xml:space="preserve">ДОДАТОК </w:t>
      </w:r>
      <w:r w:rsidRPr="00703B74">
        <w:rPr>
          <w:lang w:val="en-US" w:bidi="ar-SA"/>
        </w:rPr>
        <w:t>A</w:t>
      </w:r>
      <w:bookmarkEnd w:id="48"/>
    </w:p>
    <w:p w14:paraId="1CEF1A96" w14:textId="77777777" w:rsidR="00463B7C" w:rsidRDefault="00463B7C" w:rsidP="005A4FA5">
      <w:pPr>
        <w:shd w:val="clear" w:color="auto" w:fill="FFFFFF" w:themeFill="background1"/>
        <w:spacing w:line="360" w:lineRule="auto"/>
        <w:ind w:firstLine="709"/>
        <w:jc w:val="both"/>
        <w:rPr>
          <w:sz w:val="28"/>
          <w:szCs w:val="28"/>
          <w:lang w:val="uk-UA" w:bidi="ar-SA"/>
        </w:rPr>
      </w:pPr>
      <w:r>
        <w:rPr>
          <w:sz w:val="28"/>
          <w:szCs w:val="28"/>
          <w:lang w:val="uk-UA" w:bidi="ar-SA"/>
        </w:rPr>
        <w:t xml:space="preserve">У цьому додатку наведений повний код програми розподілений по класам, також повний код програми можна знайти за посиланням на </w:t>
      </w:r>
      <w:r w:rsidRPr="007A14CC">
        <w:rPr>
          <w:sz w:val="28"/>
          <w:szCs w:val="28"/>
          <w:lang w:bidi="ar-SA"/>
        </w:rPr>
        <w:t>“</w:t>
      </w:r>
      <w:r>
        <w:rPr>
          <w:sz w:val="28"/>
          <w:szCs w:val="28"/>
          <w:lang w:val="en-US" w:bidi="ar-SA"/>
        </w:rPr>
        <w:t>GitHub</w:t>
      </w:r>
      <w:r w:rsidRPr="007A14CC">
        <w:rPr>
          <w:sz w:val="28"/>
          <w:szCs w:val="28"/>
          <w:lang w:bidi="ar-SA"/>
        </w:rPr>
        <w:t xml:space="preserve">” </w:t>
      </w:r>
      <w:r>
        <w:rPr>
          <w:sz w:val="28"/>
          <w:szCs w:val="28"/>
          <w:lang w:val="uk-UA" w:bidi="ar-SA"/>
        </w:rPr>
        <w:t>наведеним у тексті курсової роботи.</w:t>
      </w:r>
    </w:p>
    <w:p w14:paraId="1BDBB3E7" w14:textId="77777777" w:rsidR="00463B7C" w:rsidRDefault="00CE7C13" w:rsidP="00CE7C13">
      <w:pPr>
        <w:widowControl/>
        <w:adjustRightInd w:val="0"/>
        <w:spacing w:line="360" w:lineRule="auto"/>
        <w:ind w:firstLine="709"/>
        <w:rPr>
          <w:rFonts w:eastAsiaTheme="minorHAnsi"/>
          <w:sz w:val="28"/>
          <w:szCs w:val="28"/>
          <w:lang w:val="en-US" w:eastAsia="en-US" w:bidi="ar-SA"/>
        </w:rPr>
      </w:pPr>
      <w:r>
        <w:rPr>
          <w:rFonts w:eastAsiaTheme="minorHAnsi"/>
          <w:sz w:val="28"/>
          <w:szCs w:val="28"/>
          <w:lang w:val="uk-UA" w:eastAsia="en-US" w:bidi="ar-SA"/>
        </w:rPr>
        <w:t>К</w:t>
      </w:r>
      <w:r w:rsidR="00463B7C" w:rsidRPr="007535C4">
        <w:rPr>
          <w:rFonts w:eastAsiaTheme="minorHAnsi"/>
          <w:sz w:val="28"/>
          <w:szCs w:val="28"/>
          <w:lang w:val="uk-UA" w:eastAsia="en-US" w:bidi="ar-SA"/>
        </w:rPr>
        <w:t xml:space="preserve">лас </w:t>
      </w:r>
      <w:r w:rsidR="00463B7C" w:rsidRPr="007535C4">
        <w:rPr>
          <w:rFonts w:eastAsiaTheme="minorHAnsi"/>
          <w:sz w:val="28"/>
          <w:szCs w:val="28"/>
          <w:lang w:val="en-US" w:eastAsia="en-US" w:bidi="ar-SA"/>
        </w:rPr>
        <w:t>“Product”:</w:t>
      </w:r>
    </w:p>
    <w:p w14:paraId="4B2C5F75"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using System;</w:t>
      </w:r>
    </w:p>
    <w:p w14:paraId="0056F3E2"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p>
    <w:p w14:paraId="22D6D98E"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namespace ConsoleApp1</w:t>
      </w:r>
    </w:p>
    <w:p w14:paraId="2764D5C2"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w:t>
      </w:r>
    </w:p>
    <w:p w14:paraId="62694C0A"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class Product:IComparable</w:t>
      </w:r>
    </w:p>
    <w:p w14:paraId="7C97104B"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w:t>
      </w:r>
    </w:p>
    <w:p w14:paraId="4A590654"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public int Code { get; private set; }</w:t>
      </w:r>
    </w:p>
    <w:p w14:paraId="5454B2BC"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public string Type { get; private set; }</w:t>
      </w:r>
    </w:p>
    <w:p w14:paraId="5059B78E"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public string Model { get; private set; }</w:t>
      </w:r>
    </w:p>
    <w:p w14:paraId="1CE39396"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public float Price { get; private set; }</w:t>
      </w:r>
    </w:p>
    <w:p w14:paraId="61A1A287"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p>
    <w:p w14:paraId="10E5085C"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public Product (int code, string type, string model, float price)</w:t>
      </w:r>
    </w:p>
    <w:p w14:paraId="3D7E79CE"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w:t>
      </w:r>
    </w:p>
    <w:p w14:paraId="38139925"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Code = code;</w:t>
      </w:r>
    </w:p>
    <w:p w14:paraId="62E6FAF4"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Type = type;</w:t>
      </w:r>
    </w:p>
    <w:p w14:paraId="52364CAA"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Model = model;</w:t>
      </w:r>
    </w:p>
    <w:p w14:paraId="0827F06D"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Price = price;</w:t>
      </w:r>
    </w:p>
    <w:p w14:paraId="7F3F30D4"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w:t>
      </w:r>
    </w:p>
    <w:p w14:paraId="36412DCD"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p>
    <w:p w14:paraId="7D86E3D1"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public override string ToString()</w:t>
      </w:r>
    </w:p>
    <w:p w14:paraId="3ADEBAAB"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w:t>
      </w:r>
    </w:p>
    <w:p w14:paraId="0DAC01C6"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string str = String.Empty;</w:t>
      </w:r>
    </w:p>
    <w:p w14:paraId="1ACCBFA1"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str += ("Id: " + Code + " ");</w:t>
      </w:r>
    </w:p>
    <w:p w14:paraId="3BE04DE5"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str += ("</w:t>
      </w:r>
      <w:r w:rsidRPr="00467197">
        <w:rPr>
          <w:rFonts w:ascii="Consolas" w:eastAsiaTheme="minorHAnsi" w:hAnsi="Consolas" w:cs="Consolas"/>
          <w:sz w:val="19"/>
          <w:szCs w:val="19"/>
          <w:lang w:eastAsia="en-US" w:bidi="ar-SA"/>
        </w:rPr>
        <w:t>Тип</w:t>
      </w:r>
      <w:r w:rsidRPr="00467197">
        <w:rPr>
          <w:rFonts w:ascii="Consolas" w:eastAsiaTheme="minorHAnsi" w:hAnsi="Consolas" w:cs="Consolas"/>
          <w:sz w:val="19"/>
          <w:szCs w:val="19"/>
          <w:lang w:val="en-US" w:eastAsia="en-US" w:bidi="ar-SA"/>
        </w:rPr>
        <w:t xml:space="preserve"> </w:t>
      </w:r>
      <w:r w:rsidRPr="00467197">
        <w:rPr>
          <w:rFonts w:ascii="Consolas" w:eastAsiaTheme="minorHAnsi" w:hAnsi="Consolas" w:cs="Consolas"/>
          <w:sz w:val="19"/>
          <w:szCs w:val="19"/>
          <w:lang w:eastAsia="en-US" w:bidi="ar-SA"/>
        </w:rPr>
        <w:t>товара</w:t>
      </w:r>
      <w:r w:rsidRPr="00467197">
        <w:rPr>
          <w:rFonts w:ascii="Consolas" w:eastAsiaTheme="minorHAnsi" w:hAnsi="Consolas" w:cs="Consolas"/>
          <w:sz w:val="19"/>
          <w:szCs w:val="19"/>
          <w:lang w:val="en-US" w:eastAsia="en-US" w:bidi="ar-SA"/>
        </w:rPr>
        <w:t>: " + Type + " ");</w:t>
      </w:r>
    </w:p>
    <w:p w14:paraId="27190BD5"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str += ("</w:t>
      </w:r>
      <w:r w:rsidRPr="00467197">
        <w:rPr>
          <w:rFonts w:ascii="Consolas" w:eastAsiaTheme="minorHAnsi" w:hAnsi="Consolas" w:cs="Consolas"/>
          <w:sz w:val="19"/>
          <w:szCs w:val="19"/>
          <w:lang w:eastAsia="en-US" w:bidi="ar-SA"/>
        </w:rPr>
        <w:t>Модель</w:t>
      </w:r>
      <w:r w:rsidRPr="00467197">
        <w:rPr>
          <w:rFonts w:ascii="Consolas" w:eastAsiaTheme="minorHAnsi" w:hAnsi="Consolas" w:cs="Consolas"/>
          <w:sz w:val="19"/>
          <w:szCs w:val="19"/>
          <w:lang w:val="en-US" w:eastAsia="en-US" w:bidi="ar-SA"/>
        </w:rPr>
        <w:t>: " + Model + " ");</w:t>
      </w:r>
    </w:p>
    <w:p w14:paraId="06E7A25B"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str += ("</w:t>
      </w:r>
      <w:r w:rsidRPr="00467197">
        <w:rPr>
          <w:rFonts w:ascii="Consolas" w:eastAsiaTheme="minorHAnsi" w:hAnsi="Consolas" w:cs="Consolas"/>
          <w:sz w:val="19"/>
          <w:szCs w:val="19"/>
          <w:lang w:eastAsia="en-US" w:bidi="ar-SA"/>
        </w:rPr>
        <w:t>Цена</w:t>
      </w:r>
      <w:r w:rsidRPr="00467197">
        <w:rPr>
          <w:rFonts w:ascii="Consolas" w:eastAsiaTheme="minorHAnsi" w:hAnsi="Consolas" w:cs="Consolas"/>
          <w:sz w:val="19"/>
          <w:szCs w:val="19"/>
          <w:lang w:val="en-US" w:eastAsia="en-US" w:bidi="ar-SA"/>
        </w:rPr>
        <w:t>: " + Price + " ");</w:t>
      </w:r>
    </w:p>
    <w:p w14:paraId="7F4C2478"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return str;</w:t>
      </w:r>
    </w:p>
    <w:p w14:paraId="271FFE44"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w:t>
      </w:r>
    </w:p>
    <w:p w14:paraId="116A351F"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p>
    <w:p w14:paraId="3284A581"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public int CompareTo(object obj)</w:t>
      </w:r>
    </w:p>
    <w:p w14:paraId="25CE0508"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w:t>
      </w:r>
    </w:p>
    <w:p w14:paraId="6BA3BC1A"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Product a = (Product)obj;</w:t>
      </w:r>
    </w:p>
    <w:p w14:paraId="03741421"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if (this.Price == a.Price)</w:t>
      </w:r>
    </w:p>
    <w:p w14:paraId="1734F202"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return 0;</w:t>
      </w:r>
    </w:p>
    <w:p w14:paraId="6534FD28"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else if (this.Price &gt; a.Price)</w:t>
      </w:r>
    </w:p>
    <w:p w14:paraId="3CE0DDD8"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return 1;</w:t>
      </w:r>
    </w:p>
    <w:p w14:paraId="19AB7A0B"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else</w:t>
      </w:r>
    </w:p>
    <w:p w14:paraId="6275B1EA"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return -1;</w:t>
      </w:r>
    </w:p>
    <w:p w14:paraId="58374781"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w:t>
      </w:r>
    </w:p>
    <w:p w14:paraId="5BBF1679"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w:t>
      </w:r>
    </w:p>
    <w:p w14:paraId="4CCE0E67"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w:t>
      </w:r>
    </w:p>
    <w:p w14:paraId="242C7550" w14:textId="77777777" w:rsidR="00463B7C" w:rsidRPr="00467197" w:rsidRDefault="00463B7C" w:rsidP="00CE7C13">
      <w:pPr>
        <w:widowControl/>
        <w:adjustRightInd w:val="0"/>
        <w:spacing w:line="360" w:lineRule="auto"/>
        <w:ind w:firstLine="709"/>
        <w:rPr>
          <w:rFonts w:eastAsiaTheme="minorHAnsi"/>
          <w:sz w:val="28"/>
          <w:szCs w:val="28"/>
          <w:lang w:val="en-US" w:eastAsia="en-US" w:bidi="ar-SA"/>
        </w:rPr>
      </w:pPr>
      <w:r w:rsidRPr="00467197">
        <w:rPr>
          <w:rFonts w:eastAsiaTheme="minorHAnsi"/>
          <w:sz w:val="28"/>
          <w:szCs w:val="28"/>
          <w:lang w:val="uk-UA" w:eastAsia="en-US" w:bidi="ar-SA"/>
        </w:rPr>
        <w:t xml:space="preserve">Клас </w:t>
      </w:r>
      <w:r w:rsidRPr="00467197">
        <w:rPr>
          <w:rFonts w:eastAsiaTheme="minorHAnsi"/>
          <w:sz w:val="28"/>
          <w:szCs w:val="28"/>
          <w:lang w:val="en-US" w:eastAsia="en-US" w:bidi="ar-SA"/>
        </w:rPr>
        <w:t>“Customer”:</w:t>
      </w:r>
    </w:p>
    <w:p w14:paraId="3CDD8717"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using System;</w:t>
      </w:r>
    </w:p>
    <w:p w14:paraId="199457CC"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p>
    <w:p w14:paraId="6AF8E9CD"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namespace ConsoleApp1</w:t>
      </w:r>
    </w:p>
    <w:p w14:paraId="6A2E3C41"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w:t>
      </w:r>
    </w:p>
    <w:p w14:paraId="0ACA8147"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class Customer</w:t>
      </w:r>
    </w:p>
    <w:p w14:paraId="15CE3758"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w:t>
      </w:r>
    </w:p>
    <w:p w14:paraId="232DE770"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lastRenderedPageBreak/>
        <w:t xml:space="preserve">        public string Firstname { get; private set; }</w:t>
      </w:r>
    </w:p>
    <w:p w14:paraId="33147D91"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public string Lastname { get; private set; }</w:t>
      </w:r>
    </w:p>
    <w:p w14:paraId="34220143"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p>
    <w:p w14:paraId="17973C29"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public int Birthday_day { get; private set; }</w:t>
      </w:r>
    </w:p>
    <w:p w14:paraId="1FEBBC0D"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public int Birthday_month { get; private set; }</w:t>
      </w:r>
    </w:p>
    <w:p w14:paraId="3199F951"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p>
    <w:p w14:paraId="7AFE73E9"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public Customer(string firstname, string lastname, int birthday_day, int birthday_month)</w:t>
      </w:r>
    </w:p>
    <w:p w14:paraId="0EB1A988"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w:t>
      </w:r>
    </w:p>
    <w:p w14:paraId="50C191DC"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Firstname = firstname ?? throw new ArgumentNullException(nameof(firstname));</w:t>
      </w:r>
    </w:p>
    <w:p w14:paraId="2D057B64"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Lastname = lastname ?? throw new ArgumentNullException(nameof(lastname));</w:t>
      </w:r>
    </w:p>
    <w:p w14:paraId="465B7655"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Birthday_day = birthday_day;</w:t>
      </w:r>
    </w:p>
    <w:p w14:paraId="3DD76DE6"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Birthday_month = birthday_month;</w:t>
      </w:r>
    </w:p>
    <w:p w14:paraId="0C9FF44A"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w:t>
      </w:r>
    </w:p>
    <w:p w14:paraId="6F6B654A"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p>
    <w:p w14:paraId="0619C0BF"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public override string ToString()</w:t>
      </w:r>
    </w:p>
    <w:p w14:paraId="2504126A" w14:textId="77777777" w:rsidR="00467197" w:rsidRPr="00467197" w:rsidRDefault="00467197" w:rsidP="00467197">
      <w:pPr>
        <w:widowControl/>
        <w:adjustRightInd w:val="0"/>
        <w:rPr>
          <w:rFonts w:ascii="Consolas" w:eastAsiaTheme="minorHAnsi" w:hAnsi="Consolas" w:cs="Consolas"/>
          <w:sz w:val="19"/>
          <w:szCs w:val="19"/>
          <w:lang w:val="en-US" w:eastAsia="en-US" w:bidi="ar-SA"/>
        </w:rPr>
      </w:pPr>
      <w:r w:rsidRPr="00467197">
        <w:rPr>
          <w:rFonts w:ascii="Consolas" w:eastAsiaTheme="minorHAnsi" w:hAnsi="Consolas" w:cs="Consolas"/>
          <w:sz w:val="19"/>
          <w:szCs w:val="19"/>
          <w:lang w:val="en-US" w:eastAsia="en-US" w:bidi="ar-SA"/>
        </w:rPr>
        <w:t xml:space="preserve">        {</w:t>
      </w:r>
    </w:p>
    <w:p w14:paraId="28433ABC" w14:textId="77777777" w:rsidR="00467197" w:rsidRPr="00467197" w:rsidRDefault="00467197" w:rsidP="00467197">
      <w:pPr>
        <w:widowControl/>
        <w:adjustRightInd w:val="0"/>
        <w:rPr>
          <w:rFonts w:ascii="Consolas" w:eastAsiaTheme="minorHAnsi" w:hAnsi="Consolas" w:cs="Consolas"/>
          <w:sz w:val="19"/>
          <w:szCs w:val="19"/>
          <w:lang w:eastAsia="en-US" w:bidi="ar-SA"/>
        </w:rPr>
      </w:pPr>
      <w:r w:rsidRPr="00467197">
        <w:rPr>
          <w:rFonts w:ascii="Consolas" w:eastAsiaTheme="minorHAnsi" w:hAnsi="Consolas" w:cs="Consolas"/>
          <w:sz w:val="19"/>
          <w:szCs w:val="19"/>
          <w:lang w:val="en-US" w:eastAsia="en-US" w:bidi="ar-SA"/>
        </w:rPr>
        <w:t xml:space="preserve">           return ("\n</w:t>
      </w:r>
      <w:r w:rsidRPr="00467197">
        <w:rPr>
          <w:rFonts w:ascii="Consolas" w:eastAsiaTheme="minorHAnsi" w:hAnsi="Consolas" w:cs="Consolas"/>
          <w:sz w:val="19"/>
          <w:szCs w:val="19"/>
          <w:lang w:eastAsia="en-US" w:bidi="ar-SA"/>
        </w:rPr>
        <w:t>Пользователь</w:t>
      </w:r>
      <w:r w:rsidRPr="00467197">
        <w:rPr>
          <w:rFonts w:ascii="Consolas" w:eastAsiaTheme="minorHAnsi" w:hAnsi="Consolas" w:cs="Consolas"/>
          <w:sz w:val="19"/>
          <w:szCs w:val="19"/>
          <w:lang w:val="en-US" w:eastAsia="en-US" w:bidi="ar-SA"/>
        </w:rPr>
        <w:t xml:space="preserve">:" + Lastname + " " + Firstname + "\n </w:t>
      </w:r>
      <w:r w:rsidRPr="00467197">
        <w:rPr>
          <w:rFonts w:ascii="Consolas" w:eastAsiaTheme="minorHAnsi" w:hAnsi="Consolas" w:cs="Consolas"/>
          <w:sz w:val="19"/>
          <w:szCs w:val="19"/>
          <w:lang w:eastAsia="en-US" w:bidi="ar-SA"/>
        </w:rPr>
        <w:t>День</w:t>
      </w:r>
      <w:r w:rsidRPr="00467197">
        <w:rPr>
          <w:rFonts w:ascii="Consolas" w:eastAsiaTheme="minorHAnsi" w:hAnsi="Consolas" w:cs="Consolas"/>
          <w:sz w:val="19"/>
          <w:szCs w:val="19"/>
          <w:lang w:val="en-US" w:eastAsia="en-US" w:bidi="ar-SA"/>
        </w:rPr>
        <w:t xml:space="preserve"> </w:t>
      </w:r>
      <w:r w:rsidRPr="00467197">
        <w:rPr>
          <w:rFonts w:ascii="Consolas" w:eastAsiaTheme="minorHAnsi" w:hAnsi="Consolas" w:cs="Consolas"/>
          <w:sz w:val="19"/>
          <w:szCs w:val="19"/>
          <w:lang w:eastAsia="en-US" w:bidi="ar-SA"/>
        </w:rPr>
        <w:t>рождения</w:t>
      </w:r>
      <w:r w:rsidRPr="00467197">
        <w:rPr>
          <w:rFonts w:ascii="Consolas" w:eastAsiaTheme="minorHAnsi" w:hAnsi="Consolas" w:cs="Consolas"/>
          <w:sz w:val="19"/>
          <w:szCs w:val="19"/>
          <w:lang w:val="en-US" w:eastAsia="en-US" w:bidi="ar-SA"/>
        </w:rPr>
        <w:t xml:space="preserve">:" + Birthday_day + "." </w:t>
      </w:r>
      <w:r w:rsidRPr="00467197">
        <w:rPr>
          <w:rFonts w:ascii="Consolas" w:eastAsiaTheme="minorHAnsi" w:hAnsi="Consolas" w:cs="Consolas"/>
          <w:sz w:val="19"/>
          <w:szCs w:val="19"/>
          <w:lang w:eastAsia="en-US" w:bidi="ar-SA"/>
        </w:rPr>
        <w:t>+ Birthday_month);</w:t>
      </w:r>
    </w:p>
    <w:p w14:paraId="36310A0D" w14:textId="77777777" w:rsidR="00467197" w:rsidRPr="00467197" w:rsidRDefault="00467197" w:rsidP="00467197">
      <w:pPr>
        <w:widowControl/>
        <w:adjustRightInd w:val="0"/>
        <w:rPr>
          <w:rFonts w:ascii="Consolas" w:eastAsiaTheme="minorHAnsi" w:hAnsi="Consolas" w:cs="Consolas"/>
          <w:sz w:val="19"/>
          <w:szCs w:val="19"/>
          <w:lang w:eastAsia="en-US" w:bidi="ar-SA"/>
        </w:rPr>
      </w:pPr>
      <w:r w:rsidRPr="00467197">
        <w:rPr>
          <w:rFonts w:ascii="Consolas" w:eastAsiaTheme="minorHAnsi" w:hAnsi="Consolas" w:cs="Consolas"/>
          <w:sz w:val="19"/>
          <w:szCs w:val="19"/>
          <w:lang w:eastAsia="en-US" w:bidi="ar-SA"/>
        </w:rPr>
        <w:t xml:space="preserve">        }</w:t>
      </w:r>
    </w:p>
    <w:p w14:paraId="125B60B4" w14:textId="77777777" w:rsidR="00467197" w:rsidRPr="00467197" w:rsidRDefault="00467197" w:rsidP="00467197">
      <w:pPr>
        <w:widowControl/>
        <w:adjustRightInd w:val="0"/>
        <w:rPr>
          <w:rFonts w:ascii="Consolas" w:eastAsiaTheme="minorHAnsi" w:hAnsi="Consolas" w:cs="Consolas"/>
          <w:sz w:val="19"/>
          <w:szCs w:val="19"/>
          <w:lang w:eastAsia="en-US" w:bidi="ar-SA"/>
        </w:rPr>
      </w:pPr>
    </w:p>
    <w:p w14:paraId="569993E9" w14:textId="77777777" w:rsidR="00467197" w:rsidRPr="00467197" w:rsidRDefault="00467197" w:rsidP="00467197">
      <w:pPr>
        <w:widowControl/>
        <w:adjustRightInd w:val="0"/>
        <w:rPr>
          <w:rFonts w:ascii="Consolas" w:eastAsiaTheme="minorHAnsi" w:hAnsi="Consolas" w:cs="Consolas"/>
          <w:sz w:val="19"/>
          <w:szCs w:val="19"/>
          <w:lang w:eastAsia="en-US" w:bidi="ar-SA"/>
        </w:rPr>
      </w:pPr>
      <w:r w:rsidRPr="00467197">
        <w:rPr>
          <w:rFonts w:ascii="Consolas" w:eastAsiaTheme="minorHAnsi" w:hAnsi="Consolas" w:cs="Consolas"/>
          <w:sz w:val="19"/>
          <w:szCs w:val="19"/>
          <w:lang w:eastAsia="en-US" w:bidi="ar-SA"/>
        </w:rPr>
        <w:t xml:space="preserve">    }</w:t>
      </w:r>
    </w:p>
    <w:p w14:paraId="673FE59F" w14:textId="5CCC262A" w:rsidR="00463B7C" w:rsidRPr="00467197" w:rsidRDefault="00467197" w:rsidP="00467197">
      <w:pPr>
        <w:widowControl/>
        <w:adjustRightInd w:val="0"/>
        <w:spacing w:line="360" w:lineRule="auto"/>
        <w:rPr>
          <w:rFonts w:eastAsiaTheme="minorHAnsi"/>
          <w:sz w:val="28"/>
          <w:szCs w:val="28"/>
          <w:lang w:val="en-US" w:eastAsia="en-US" w:bidi="ar-SA"/>
        </w:rPr>
      </w:pPr>
      <w:r w:rsidRPr="00467197">
        <w:rPr>
          <w:rFonts w:ascii="Consolas" w:eastAsiaTheme="minorHAnsi" w:hAnsi="Consolas" w:cs="Consolas"/>
          <w:sz w:val="19"/>
          <w:szCs w:val="19"/>
          <w:lang w:eastAsia="en-US" w:bidi="ar-SA"/>
        </w:rPr>
        <w:t>}</w:t>
      </w:r>
    </w:p>
    <w:p w14:paraId="1958E532" w14:textId="77777777" w:rsidR="00463B7C" w:rsidRPr="00467197" w:rsidRDefault="00463B7C" w:rsidP="00CE7C13">
      <w:pPr>
        <w:widowControl/>
        <w:adjustRightInd w:val="0"/>
        <w:spacing w:line="360" w:lineRule="auto"/>
        <w:ind w:firstLine="709"/>
        <w:rPr>
          <w:rFonts w:eastAsiaTheme="minorHAnsi"/>
          <w:sz w:val="28"/>
          <w:szCs w:val="28"/>
          <w:lang w:val="en-US" w:eastAsia="en-US" w:bidi="ar-SA"/>
        </w:rPr>
      </w:pPr>
      <w:r w:rsidRPr="00467197">
        <w:rPr>
          <w:rFonts w:eastAsiaTheme="minorHAnsi"/>
          <w:sz w:val="28"/>
          <w:szCs w:val="28"/>
          <w:lang w:val="uk-UA" w:eastAsia="en-US" w:bidi="ar-SA"/>
        </w:rPr>
        <w:t xml:space="preserve">Клас </w:t>
      </w:r>
      <w:r w:rsidRPr="00467197">
        <w:rPr>
          <w:rFonts w:eastAsiaTheme="minorHAnsi"/>
          <w:sz w:val="28"/>
          <w:szCs w:val="28"/>
          <w:lang w:val="en-US" w:eastAsia="en-US" w:bidi="ar-SA"/>
        </w:rPr>
        <w:t>“Store”:</w:t>
      </w:r>
    </w:p>
    <w:p w14:paraId="1F6E2726"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using System;</w:t>
      </w:r>
    </w:p>
    <w:p w14:paraId="5FE09260"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using System.Collections.Generic;</w:t>
      </w:r>
    </w:p>
    <w:p w14:paraId="455C6835"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using System.IO;</w:t>
      </w:r>
    </w:p>
    <w:p w14:paraId="05169259"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namespace ConsoleApp1</w:t>
      </w:r>
    </w:p>
    <w:p w14:paraId="4DF912AF"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w:t>
      </w:r>
    </w:p>
    <w:p w14:paraId="674E9FCF"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class Store</w:t>
      </w:r>
    </w:p>
    <w:p w14:paraId="4E55B90A"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49A8A39A"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private const string name = "Comp Shop";</w:t>
      </w:r>
    </w:p>
    <w:p w14:paraId="6599252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private const int start = 10;</w:t>
      </w:r>
    </w:p>
    <w:p w14:paraId="3F33640C"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private const int finish = 22;</w:t>
      </w:r>
    </w:p>
    <w:p w14:paraId="3191E525"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private double sumPrice = 0;</w:t>
      </w:r>
    </w:p>
    <w:p w14:paraId="45108C8A"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private int itemsInBasket;</w:t>
      </w:r>
    </w:p>
    <w:p w14:paraId="26EC6AA4"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private int sale = 10000;</w:t>
      </w:r>
    </w:p>
    <w:p w14:paraId="56C3ED9E"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private List&lt;Product&gt; products = new List&lt;Product&gt;();</w:t>
      </w:r>
    </w:p>
    <w:p w14:paraId="357FB0A6"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private List&lt;Product&gt; basket = new List&lt;Product&gt;();</w:t>
      </w:r>
    </w:p>
    <w:p w14:paraId="7EA89982"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private List&lt;Customer&gt; customers = new List&lt;Customer&gt;();</w:t>
      </w:r>
    </w:p>
    <w:p w14:paraId="2515FBD3"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private Customer customer;</w:t>
      </w:r>
    </w:p>
    <w:p w14:paraId="576AA132"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p>
    <w:p w14:paraId="30B6E94F"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public void Info()</w:t>
      </w:r>
    </w:p>
    <w:p w14:paraId="742155FC"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3DECA007"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String str = String.Empty;</w:t>
      </w:r>
    </w:p>
    <w:p w14:paraId="39C41392"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lastRenderedPageBreak/>
        <w:t xml:space="preserve">            str += "-\n";</w:t>
      </w:r>
    </w:p>
    <w:p w14:paraId="322F9883"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val="en-US" w:eastAsia="en-US" w:bidi="ar-SA"/>
        </w:rPr>
        <w:t xml:space="preserve">            str</w:t>
      </w:r>
      <w:r w:rsidRPr="00467197">
        <w:rPr>
          <w:rFonts w:eastAsiaTheme="minorHAnsi"/>
          <w:sz w:val="24"/>
          <w:szCs w:val="24"/>
          <w:lang w:eastAsia="en-US" w:bidi="ar-SA"/>
        </w:rPr>
        <w:t xml:space="preserve"> += ("Добро пожаловать в " + </w:t>
      </w:r>
      <w:r w:rsidRPr="00467197">
        <w:rPr>
          <w:rFonts w:eastAsiaTheme="minorHAnsi"/>
          <w:sz w:val="24"/>
          <w:szCs w:val="24"/>
          <w:lang w:val="en-US" w:eastAsia="en-US" w:bidi="ar-SA"/>
        </w:rPr>
        <w:t>name</w:t>
      </w:r>
      <w:r w:rsidRPr="00467197">
        <w:rPr>
          <w:rFonts w:eastAsiaTheme="minorHAnsi"/>
          <w:sz w:val="24"/>
          <w:szCs w:val="24"/>
          <w:lang w:eastAsia="en-US" w:bidi="ar-SA"/>
        </w:rPr>
        <w:t xml:space="preserve"> + "\</w:t>
      </w:r>
      <w:r w:rsidRPr="00467197">
        <w:rPr>
          <w:rFonts w:eastAsiaTheme="minorHAnsi"/>
          <w:sz w:val="24"/>
          <w:szCs w:val="24"/>
          <w:lang w:val="en-US" w:eastAsia="en-US" w:bidi="ar-SA"/>
        </w:rPr>
        <w:t>n</w:t>
      </w:r>
      <w:r w:rsidRPr="00467197">
        <w:rPr>
          <w:rFonts w:eastAsiaTheme="minorHAnsi"/>
          <w:sz w:val="24"/>
          <w:szCs w:val="24"/>
          <w:lang w:eastAsia="en-US" w:bidi="ar-SA"/>
        </w:rPr>
        <w:t>");</w:t>
      </w:r>
    </w:p>
    <w:p w14:paraId="66FAB693"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str</w:t>
      </w:r>
      <w:r w:rsidRPr="00467197">
        <w:rPr>
          <w:rFonts w:eastAsiaTheme="minorHAnsi"/>
          <w:sz w:val="24"/>
          <w:szCs w:val="24"/>
          <w:lang w:eastAsia="en-US" w:bidi="ar-SA"/>
        </w:rPr>
        <w:t xml:space="preserve"> += ("Мы работаем с " + </w:t>
      </w:r>
      <w:r w:rsidRPr="00467197">
        <w:rPr>
          <w:rFonts w:eastAsiaTheme="minorHAnsi"/>
          <w:sz w:val="24"/>
          <w:szCs w:val="24"/>
          <w:lang w:val="en-US" w:eastAsia="en-US" w:bidi="ar-SA"/>
        </w:rPr>
        <w:t>start</w:t>
      </w:r>
      <w:r w:rsidRPr="00467197">
        <w:rPr>
          <w:rFonts w:eastAsiaTheme="minorHAnsi"/>
          <w:sz w:val="24"/>
          <w:szCs w:val="24"/>
          <w:lang w:eastAsia="en-US" w:bidi="ar-SA"/>
        </w:rPr>
        <w:t xml:space="preserve"> + " до " + </w:t>
      </w:r>
      <w:r w:rsidRPr="00467197">
        <w:rPr>
          <w:rFonts w:eastAsiaTheme="minorHAnsi"/>
          <w:sz w:val="24"/>
          <w:szCs w:val="24"/>
          <w:lang w:val="en-US" w:eastAsia="en-US" w:bidi="ar-SA"/>
        </w:rPr>
        <w:t>finish</w:t>
      </w:r>
      <w:r w:rsidRPr="00467197">
        <w:rPr>
          <w:rFonts w:eastAsiaTheme="minorHAnsi"/>
          <w:sz w:val="24"/>
          <w:szCs w:val="24"/>
          <w:lang w:eastAsia="en-US" w:bidi="ar-SA"/>
        </w:rPr>
        <w:t xml:space="preserve"> + "\</w:t>
      </w:r>
      <w:r w:rsidRPr="00467197">
        <w:rPr>
          <w:rFonts w:eastAsiaTheme="minorHAnsi"/>
          <w:sz w:val="24"/>
          <w:szCs w:val="24"/>
          <w:lang w:val="en-US" w:eastAsia="en-US" w:bidi="ar-SA"/>
        </w:rPr>
        <w:t>n</w:t>
      </w:r>
      <w:r w:rsidRPr="00467197">
        <w:rPr>
          <w:rFonts w:eastAsiaTheme="minorHAnsi"/>
          <w:sz w:val="24"/>
          <w:szCs w:val="24"/>
          <w:lang w:eastAsia="en-US" w:bidi="ar-SA"/>
        </w:rPr>
        <w:t>");</w:t>
      </w:r>
    </w:p>
    <w:p w14:paraId="3B3B0F34"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str += "-";</w:t>
      </w:r>
    </w:p>
    <w:p w14:paraId="63C303A6"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Console.WriteLine(str);</w:t>
      </w:r>
    </w:p>
    <w:p w14:paraId="4B6FD544"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1C556301"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p>
    <w:p w14:paraId="12C3D3EA"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public void Input(string file)</w:t>
      </w:r>
    </w:p>
    <w:p w14:paraId="7DA57479"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4F723633"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string line;</w:t>
      </w:r>
    </w:p>
    <w:p w14:paraId="6B962043"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using (StreamReader MyFile = new StreamReader(file))</w:t>
      </w:r>
    </w:p>
    <w:p w14:paraId="79608D1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0811BB26"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while ((line = MyFile.ReadLine()) != null)</w:t>
      </w:r>
    </w:p>
    <w:p w14:paraId="2B4543CC"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1B46BC4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string[] data = line.Split(' ');</w:t>
      </w:r>
    </w:p>
    <w:p w14:paraId="03B1E177"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Product NewProduct = new Product(int.Parse(data[0]), data[1], data[2], float.Parse(data[3]));</w:t>
      </w:r>
    </w:p>
    <w:p w14:paraId="5A233466"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products.Add(NewProduct);</w:t>
      </w:r>
    </w:p>
    <w:p w14:paraId="139E004E"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2F7E5C3F"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1DA5A14C"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p>
    <w:p w14:paraId="7629B43A"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if (products.Count == 0)</w:t>
      </w:r>
    </w:p>
    <w:p w14:paraId="38F40A2F"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val="en-US" w:eastAsia="en-US" w:bidi="ar-SA"/>
        </w:rPr>
        <w:t xml:space="preserve">            </w:t>
      </w:r>
      <w:r w:rsidRPr="00467197">
        <w:rPr>
          <w:rFonts w:eastAsiaTheme="minorHAnsi"/>
          <w:sz w:val="24"/>
          <w:szCs w:val="24"/>
          <w:lang w:eastAsia="en-US" w:bidi="ar-SA"/>
        </w:rPr>
        <w:t>{</w:t>
      </w:r>
    </w:p>
    <w:p w14:paraId="05378352"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Console</w:t>
      </w:r>
      <w:r w:rsidRPr="00467197">
        <w:rPr>
          <w:rFonts w:eastAsiaTheme="minorHAnsi"/>
          <w:sz w:val="24"/>
          <w:szCs w:val="24"/>
          <w:lang w:eastAsia="en-US" w:bidi="ar-SA"/>
        </w:rPr>
        <w:t>.</w:t>
      </w:r>
      <w:r w:rsidRPr="00467197">
        <w:rPr>
          <w:rFonts w:eastAsiaTheme="minorHAnsi"/>
          <w:sz w:val="24"/>
          <w:szCs w:val="24"/>
          <w:lang w:val="en-US" w:eastAsia="en-US" w:bidi="ar-SA"/>
        </w:rPr>
        <w:t>WriteLine</w:t>
      </w:r>
      <w:r w:rsidRPr="00467197">
        <w:rPr>
          <w:rFonts w:eastAsiaTheme="minorHAnsi"/>
          <w:sz w:val="24"/>
          <w:szCs w:val="24"/>
          <w:lang w:eastAsia="en-US" w:bidi="ar-SA"/>
        </w:rPr>
        <w:t>("Товаров нет в наличии");</w:t>
      </w:r>
    </w:p>
    <w:p w14:paraId="3DB596E3"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Environment.Exit(1);</w:t>
      </w:r>
    </w:p>
    <w:p w14:paraId="7A6A61D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5E38A470"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else</w:t>
      </w:r>
    </w:p>
    <w:p w14:paraId="3E093807"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02B72822"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w:t>
      </w:r>
    </w:p>
    <w:p w14:paraId="478B4DAF"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for (int i = 0; i &lt; products.Count; i++)</w:t>
      </w:r>
    </w:p>
    <w:p w14:paraId="4630084B"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3BBB0E4C"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Console.WriteLine(products[i] + "\n");</w:t>
      </w:r>
    </w:p>
    <w:p w14:paraId="1220466A"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7B3A0AF3"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w:t>
      </w:r>
    </w:p>
    <w:p w14:paraId="7CC30030"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lastRenderedPageBreak/>
        <w:t xml:space="preserve">            }</w:t>
      </w:r>
    </w:p>
    <w:p w14:paraId="5FEB31A3"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5CDC3253"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p>
    <w:p w14:paraId="06837A84"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public void AddProduct()</w:t>
      </w:r>
    </w:p>
    <w:p w14:paraId="7CFFBDB1"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7A1D21CA"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string continueBuying;</w:t>
      </w:r>
    </w:p>
    <w:p w14:paraId="4AA63134"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while (true)</w:t>
      </w:r>
    </w:p>
    <w:p w14:paraId="64BA643E"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5DA47BE2"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Console.WriteLine("Введите Id товара для добавления товара в вашу корзину:");</w:t>
      </w:r>
    </w:p>
    <w:p w14:paraId="0A317362"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int code_1 = int.Parse(Console.ReadLine());</w:t>
      </w:r>
    </w:p>
    <w:p w14:paraId="262427C2"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int t = 0;</w:t>
      </w:r>
    </w:p>
    <w:p w14:paraId="5415F6F2"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for (int i = 0; i &lt; products.Count; i++)</w:t>
      </w:r>
    </w:p>
    <w:p w14:paraId="69AF87F7"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0DFFF7B5"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if (products[i].Code == code_1)</w:t>
      </w:r>
    </w:p>
    <w:p w14:paraId="2FCEA097"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24F37F6C"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basket.Add(products[i]);</w:t>
      </w:r>
    </w:p>
    <w:p w14:paraId="2C6C1F69"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t++;</w:t>
      </w:r>
    </w:p>
    <w:p w14:paraId="4AFDDC6E"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sumPrice += products[i].Price;</w:t>
      </w:r>
    </w:p>
    <w:p w14:paraId="07FE4746"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Console.WriteLine("Товар с Id {0} добавлен в вашу корзину!", products[i].Code);</w:t>
      </w:r>
    </w:p>
    <w:p w14:paraId="4100FDB4"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val="en-US" w:eastAsia="en-US" w:bidi="ar-SA"/>
        </w:rPr>
        <w:t xml:space="preserve">                    </w:t>
      </w:r>
      <w:r w:rsidRPr="00467197">
        <w:rPr>
          <w:rFonts w:eastAsiaTheme="minorHAnsi"/>
          <w:sz w:val="24"/>
          <w:szCs w:val="24"/>
          <w:lang w:eastAsia="en-US" w:bidi="ar-SA"/>
        </w:rPr>
        <w:t>}</w:t>
      </w:r>
    </w:p>
    <w:p w14:paraId="5E11C1D9"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p>
    <w:p w14:paraId="6A468B67"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if</w:t>
      </w:r>
      <w:r w:rsidRPr="00467197">
        <w:rPr>
          <w:rFonts w:eastAsiaTheme="minorHAnsi"/>
          <w:sz w:val="24"/>
          <w:szCs w:val="24"/>
          <w:lang w:eastAsia="en-US" w:bidi="ar-SA"/>
        </w:rPr>
        <w:t xml:space="preserve"> (</w:t>
      </w:r>
      <w:r w:rsidRPr="00467197">
        <w:rPr>
          <w:rFonts w:eastAsiaTheme="minorHAnsi"/>
          <w:sz w:val="24"/>
          <w:szCs w:val="24"/>
          <w:lang w:val="en-US" w:eastAsia="en-US" w:bidi="ar-SA"/>
        </w:rPr>
        <w:t>t</w:t>
      </w:r>
      <w:r w:rsidRPr="00467197">
        <w:rPr>
          <w:rFonts w:eastAsiaTheme="minorHAnsi"/>
          <w:sz w:val="24"/>
          <w:szCs w:val="24"/>
          <w:lang w:eastAsia="en-US" w:bidi="ar-SA"/>
        </w:rPr>
        <w:t xml:space="preserve"> == 0)</w:t>
      </w:r>
    </w:p>
    <w:p w14:paraId="2F5EEC00"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p>
    <w:p w14:paraId="67907FF5"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Console</w:t>
      </w:r>
      <w:r w:rsidRPr="00467197">
        <w:rPr>
          <w:rFonts w:eastAsiaTheme="minorHAnsi"/>
          <w:sz w:val="24"/>
          <w:szCs w:val="24"/>
          <w:lang w:eastAsia="en-US" w:bidi="ar-SA"/>
        </w:rPr>
        <w:t>.</w:t>
      </w:r>
      <w:r w:rsidRPr="00467197">
        <w:rPr>
          <w:rFonts w:eastAsiaTheme="minorHAnsi"/>
          <w:sz w:val="24"/>
          <w:szCs w:val="24"/>
          <w:lang w:val="en-US" w:eastAsia="en-US" w:bidi="ar-SA"/>
        </w:rPr>
        <w:t>WriteLine</w:t>
      </w:r>
      <w:r w:rsidRPr="00467197">
        <w:rPr>
          <w:rFonts w:eastAsiaTheme="minorHAnsi"/>
          <w:sz w:val="24"/>
          <w:szCs w:val="24"/>
          <w:lang w:eastAsia="en-US" w:bidi="ar-SA"/>
        </w:rPr>
        <w:t xml:space="preserve">("Товара с таким </w:t>
      </w:r>
      <w:r w:rsidRPr="00467197">
        <w:rPr>
          <w:rFonts w:eastAsiaTheme="minorHAnsi"/>
          <w:sz w:val="24"/>
          <w:szCs w:val="24"/>
          <w:lang w:val="en-US" w:eastAsia="en-US" w:bidi="ar-SA"/>
        </w:rPr>
        <w:t>Id</w:t>
      </w:r>
      <w:r w:rsidRPr="00467197">
        <w:rPr>
          <w:rFonts w:eastAsiaTheme="minorHAnsi"/>
          <w:sz w:val="24"/>
          <w:szCs w:val="24"/>
          <w:lang w:eastAsia="en-US" w:bidi="ar-SA"/>
        </w:rPr>
        <w:t xml:space="preserve"> не существует");</w:t>
      </w:r>
    </w:p>
    <w:p w14:paraId="2D89D08B"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p>
    <w:p w14:paraId="1B12259D"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p>
    <w:p w14:paraId="2239A598"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itemsInBasket</w:t>
      </w:r>
      <w:r w:rsidRPr="00467197">
        <w:rPr>
          <w:rFonts w:eastAsiaTheme="minorHAnsi"/>
          <w:sz w:val="24"/>
          <w:szCs w:val="24"/>
          <w:lang w:eastAsia="en-US" w:bidi="ar-SA"/>
        </w:rPr>
        <w:t xml:space="preserve"> = </w:t>
      </w:r>
      <w:r w:rsidRPr="00467197">
        <w:rPr>
          <w:rFonts w:eastAsiaTheme="minorHAnsi"/>
          <w:sz w:val="24"/>
          <w:szCs w:val="24"/>
          <w:lang w:val="en-US" w:eastAsia="en-US" w:bidi="ar-SA"/>
        </w:rPr>
        <w:t>basket</w:t>
      </w:r>
      <w:r w:rsidRPr="00467197">
        <w:rPr>
          <w:rFonts w:eastAsiaTheme="minorHAnsi"/>
          <w:sz w:val="24"/>
          <w:szCs w:val="24"/>
          <w:lang w:eastAsia="en-US" w:bidi="ar-SA"/>
        </w:rPr>
        <w:t>.</w:t>
      </w:r>
      <w:r w:rsidRPr="00467197">
        <w:rPr>
          <w:rFonts w:eastAsiaTheme="minorHAnsi"/>
          <w:sz w:val="24"/>
          <w:szCs w:val="24"/>
          <w:lang w:val="en-US" w:eastAsia="en-US" w:bidi="ar-SA"/>
        </w:rPr>
        <w:t>Count</w:t>
      </w:r>
      <w:r w:rsidRPr="00467197">
        <w:rPr>
          <w:rFonts w:eastAsiaTheme="minorHAnsi"/>
          <w:sz w:val="24"/>
          <w:szCs w:val="24"/>
          <w:lang w:eastAsia="en-US" w:bidi="ar-SA"/>
        </w:rPr>
        <w:t>;</w:t>
      </w:r>
    </w:p>
    <w:p w14:paraId="18927C7B"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p>
    <w:p w14:paraId="46BE405E"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Console</w:t>
      </w:r>
      <w:r w:rsidRPr="00467197">
        <w:rPr>
          <w:rFonts w:eastAsiaTheme="minorHAnsi"/>
          <w:sz w:val="24"/>
          <w:szCs w:val="24"/>
          <w:lang w:eastAsia="en-US" w:bidi="ar-SA"/>
        </w:rPr>
        <w:t>.</w:t>
      </w:r>
      <w:r w:rsidRPr="00467197">
        <w:rPr>
          <w:rFonts w:eastAsiaTheme="minorHAnsi"/>
          <w:sz w:val="24"/>
          <w:szCs w:val="24"/>
          <w:lang w:val="en-US" w:eastAsia="en-US" w:bidi="ar-SA"/>
        </w:rPr>
        <w:t>WriteLine</w:t>
      </w:r>
      <w:r w:rsidRPr="00467197">
        <w:rPr>
          <w:rFonts w:eastAsiaTheme="minorHAnsi"/>
          <w:sz w:val="24"/>
          <w:szCs w:val="24"/>
          <w:lang w:eastAsia="en-US" w:bidi="ar-SA"/>
        </w:rPr>
        <w:t>("Желаете продолжить покупки?");</w:t>
      </w:r>
    </w:p>
    <w:p w14:paraId="0BB82D25"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Console.WriteLine("(да/нет)");</w:t>
      </w:r>
    </w:p>
    <w:p w14:paraId="33A8937F"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continueBuying = Console.ReadLine();</w:t>
      </w:r>
    </w:p>
    <w:p w14:paraId="652F4BAC"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p>
    <w:p w14:paraId="6276EBD6"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lastRenderedPageBreak/>
        <w:t xml:space="preserve">                if (String.Equals(continueBuying, "да"))</w:t>
      </w:r>
    </w:p>
    <w:p w14:paraId="07424F3B"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continue;</w:t>
      </w:r>
    </w:p>
    <w:p w14:paraId="15E63FC9"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else</w:t>
      </w:r>
    </w:p>
    <w:p w14:paraId="3D29C215"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06078516"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if (String.Equals(continueBuying, "нет"))</w:t>
      </w:r>
    </w:p>
    <w:p w14:paraId="69894E3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538AA125"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ShowBasket();</w:t>
      </w:r>
    </w:p>
    <w:p w14:paraId="0854EA60"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break;</w:t>
      </w:r>
    </w:p>
    <w:p w14:paraId="3CB027DD"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4CF60B99"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else</w:t>
      </w:r>
    </w:p>
    <w:p w14:paraId="1627BCE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0D86DF56"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Console.WriteLine("Данная операция не поддерживается. Выберите одну из предложенных выше.");</w:t>
      </w:r>
    </w:p>
    <w:p w14:paraId="0A328B8F"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break;</w:t>
      </w:r>
    </w:p>
    <w:p w14:paraId="5020B1F5"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1157E903"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7492C5DE"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3DBDD52D"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36A7FF2F"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p>
    <w:p w14:paraId="65F56DC3"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public void ShowBasket()</w:t>
      </w:r>
    </w:p>
    <w:p w14:paraId="1380BAD1"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4C8BA9C2"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Console.WriteLine("Товары в вашей корзине:");</w:t>
      </w:r>
    </w:p>
    <w:p w14:paraId="24FC5C6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if (basket.Count != 0)</w:t>
      </w:r>
    </w:p>
    <w:p w14:paraId="0071CEF6"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291D6A4B"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w:t>
      </w:r>
    </w:p>
    <w:p w14:paraId="68837831"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for (int i = 0; i &lt; basket.Count; i++)</w:t>
      </w:r>
    </w:p>
    <w:p w14:paraId="16A6D6F1"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1990A356"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Console.WriteLine(basket[i] + "\n");</w:t>
      </w:r>
    </w:p>
    <w:p w14:paraId="5CD6CE2B"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37B01CBE"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w:t>
      </w:r>
    </w:p>
    <w:p w14:paraId="7A4B65AF"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3988E169"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else</w:t>
      </w:r>
    </w:p>
    <w:p w14:paraId="533C5648"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val="en-US" w:eastAsia="en-US" w:bidi="ar-SA"/>
        </w:rPr>
        <w:t xml:space="preserve">                Console.WriteLine("Ваша корзина пока пуста. </w:t>
      </w:r>
      <w:r w:rsidRPr="00467197">
        <w:rPr>
          <w:rFonts w:eastAsiaTheme="minorHAnsi"/>
          <w:sz w:val="24"/>
          <w:szCs w:val="24"/>
          <w:lang w:eastAsia="en-US" w:bidi="ar-SA"/>
        </w:rPr>
        <w:t>Выберите товар чтобы добавить его в корзину.");</w:t>
      </w:r>
    </w:p>
    <w:p w14:paraId="4CC6D987"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lastRenderedPageBreak/>
        <w:t xml:space="preserve">            </w:t>
      </w:r>
      <w:r w:rsidRPr="00467197">
        <w:rPr>
          <w:rFonts w:eastAsiaTheme="minorHAnsi"/>
          <w:sz w:val="24"/>
          <w:szCs w:val="24"/>
          <w:lang w:val="en-US" w:eastAsia="en-US" w:bidi="ar-SA"/>
        </w:rPr>
        <w:t>Console</w:t>
      </w:r>
      <w:r w:rsidRPr="00467197">
        <w:rPr>
          <w:rFonts w:eastAsiaTheme="minorHAnsi"/>
          <w:sz w:val="24"/>
          <w:szCs w:val="24"/>
          <w:lang w:eastAsia="en-US" w:bidi="ar-SA"/>
        </w:rPr>
        <w:t>.</w:t>
      </w:r>
      <w:r w:rsidRPr="00467197">
        <w:rPr>
          <w:rFonts w:eastAsiaTheme="minorHAnsi"/>
          <w:sz w:val="24"/>
          <w:szCs w:val="24"/>
          <w:lang w:val="en-US" w:eastAsia="en-US" w:bidi="ar-SA"/>
        </w:rPr>
        <w:t>WriteLine</w:t>
      </w:r>
      <w:r w:rsidRPr="00467197">
        <w:rPr>
          <w:rFonts w:eastAsiaTheme="minorHAnsi"/>
          <w:sz w:val="24"/>
          <w:szCs w:val="24"/>
          <w:lang w:eastAsia="en-US" w:bidi="ar-SA"/>
        </w:rPr>
        <w:t xml:space="preserve">("Сумма вашего заказа равна {0}", </w:t>
      </w:r>
      <w:r w:rsidRPr="00467197">
        <w:rPr>
          <w:rFonts w:eastAsiaTheme="minorHAnsi"/>
          <w:sz w:val="24"/>
          <w:szCs w:val="24"/>
          <w:lang w:val="en-US" w:eastAsia="en-US" w:bidi="ar-SA"/>
        </w:rPr>
        <w:t>sumPrice</w:t>
      </w:r>
      <w:r w:rsidRPr="00467197">
        <w:rPr>
          <w:rFonts w:eastAsiaTheme="minorHAnsi"/>
          <w:sz w:val="24"/>
          <w:szCs w:val="24"/>
          <w:lang w:eastAsia="en-US" w:bidi="ar-SA"/>
        </w:rPr>
        <w:t>);</w:t>
      </w:r>
    </w:p>
    <w:p w14:paraId="0393F3ED"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p>
    <w:p w14:paraId="5E018371"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Console.WriteLine("");</w:t>
      </w:r>
    </w:p>
    <w:p w14:paraId="7B1C76AA"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0E015830"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p>
    <w:p w14:paraId="64A0E9CD"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public void DeleteProduct()</w:t>
      </w:r>
    </w:p>
    <w:p w14:paraId="0C363870"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171FE7CC"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string continueCleaning;</w:t>
      </w:r>
    </w:p>
    <w:p w14:paraId="3E0C3F0C"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p>
    <w:p w14:paraId="76DB8333"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while (true)</w:t>
      </w:r>
    </w:p>
    <w:p w14:paraId="5E45458B"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2289D5D1"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int t = 0;</w:t>
      </w:r>
    </w:p>
    <w:p w14:paraId="1CDC711E"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val="en-US" w:eastAsia="en-US" w:bidi="ar-SA"/>
        </w:rPr>
        <w:t xml:space="preserve">                Console</w:t>
      </w:r>
      <w:r w:rsidRPr="00467197">
        <w:rPr>
          <w:rFonts w:eastAsiaTheme="minorHAnsi"/>
          <w:sz w:val="24"/>
          <w:szCs w:val="24"/>
          <w:lang w:eastAsia="en-US" w:bidi="ar-SA"/>
        </w:rPr>
        <w:t>.</w:t>
      </w:r>
      <w:r w:rsidRPr="00467197">
        <w:rPr>
          <w:rFonts w:eastAsiaTheme="minorHAnsi"/>
          <w:sz w:val="24"/>
          <w:szCs w:val="24"/>
          <w:lang w:val="en-US" w:eastAsia="en-US" w:bidi="ar-SA"/>
        </w:rPr>
        <w:t>WriteLine</w:t>
      </w:r>
      <w:r w:rsidRPr="00467197">
        <w:rPr>
          <w:rFonts w:eastAsiaTheme="minorHAnsi"/>
          <w:sz w:val="24"/>
          <w:szCs w:val="24"/>
          <w:lang w:eastAsia="en-US" w:bidi="ar-SA"/>
        </w:rPr>
        <w:t xml:space="preserve">("Введите </w:t>
      </w:r>
      <w:r w:rsidRPr="00467197">
        <w:rPr>
          <w:rFonts w:eastAsiaTheme="minorHAnsi"/>
          <w:sz w:val="24"/>
          <w:szCs w:val="24"/>
          <w:lang w:val="en-US" w:eastAsia="en-US" w:bidi="ar-SA"/>
        </w:rPr>
        <w:t>Id</w:t>
      </w:r>
      <w:r w:rsidRPr="00467197">
        <w:rPr>
          <w:rFonts w:eastAsiaTheme="minorHAnsi"/>
          <w:sz w:val="24"/>
          <w:szCs w:val="24"/>
          <w:lang w:eastAsia="en-US" w:bidi="ar-SA"/>
        </w:rPr>
        <w:t xml:space="preserve"> товара для удаления из вашей корзины:");</w:t>
      </w:r>
    </w:p>
    <w:p w14:paraId="4FEC5C9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int code_1 = int.Parse(Console.ReadLine());</w:t>
      </w:r>
    </w:p>
    <w:p w14:paraId="39A9251C"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if (basket.Count != 0)</w:t>
      </w:r>
    </w:p>
    <w:p w14:paraId="2901809C"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39AFA78E"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for (int i = 0; i &lt; basket.Count; i++)</w:t>
      </w:r>
    </w:p>
    <w:p w14:paraId="22BBC5FC"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18A70E65"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if (basket[i].Code == code_1)</w:t>
      </w:r>
    </w:p>
    <w:p w14:paraId="5BDFF4DC"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39C1704B"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sumPrice -= basket[i].Price;</w:t>
      </w:r>
    </w:p>
    <w:p w14:paraId="4CFDB4F4"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basket.Remove(basket[i]);</w:t>
      </w:r>
    </w:p>
    <w:p w14:paraId="3C13C7F6"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itemsInBasket--;</w:t>
      </w:r>
    </w:p>
    <w:p w14:paraId="5DEB019B"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Console.WriteLine("Товар удалён из вашей корзины!");</w:t>
      </w:r>
    </w:p>
    <w:p w14:paraId="1BA97DF7"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val="en-US" w:eastAsia="en-US" w:bidi="ar-SA"/>
        </w:rPr>
        <w:t xml:space="preserve">                            t</w:t>
      </w:r>
      <w:r w:rsidRPr="00467197">
        <w:rPr>
          <w:rFonts w:eastAsiaTheme="minorHAnsi"/>
          <w:sz w:val="24"/>
          <w:szCs w:val="24"/>
          <w:lang w:eastAsia="en-US" w:bidi="ar-SA"/>
        </w:rPr>
        <w:t>++;</w:t>
      </w:r>
    </w:p>
    <w:p w14:paraId="50521A5C"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p>
    <w:p w14:paraId="78CA2D03"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p>
    <w:p w14:paraId="7F2DB403"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if</w:t>
      </w:r>
      <w:r w:rsidRPr="00467197">
        <w:rPr>
          <w:rFonts w:eastAsiaTheme="minorHAnsi"/>
          <w:sz w:val="24"/>
          <w:szCs w:val="24"/>
          <w:lang w:eastAsia="en-US" w:bidi="ar-SA"/>
        </w:rPr>
        <w:t xml:space="preserve"> (</w:t>
      </w:r>
      <w:r w:rsidRPr="00467197">
        <w:rPr>
          <w:rFonts w:eastAsiaTheme="minorHAnsi"/>
          <w:sz w:val="24"/>
          <w:szCs w:val="24"/>
          <w:lang w:val="en-US" w:eastAsia="en-US" w:bidi="ar-SA"/>
        </w:rPr>
        <w:t>t</w:t>
      </w:r>
      <w:r w:rsidRPr="00467197">
        <w:rPr>
          <w:rFonts w:eastAsiaTheme="minorHAnsi"/>
          <w:sz w:val="24"/>
          <w:szCs w:val="24"/>
          <w:lang w:eastAsia="en-US" w:bidi="ar-SA"/>
        </w:rPr>
        <w:t xml:space="preserve"> == 0)</w:t>
      </w:r>
    </w:p>
    <w:p w14:paraId="175FD4E6"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p>
    <w:p w14:paraId="52772E21"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Console</w:t>
      </w:r>
      <w:r w:rsidRPr="00467197">
        <w:rPr>
          <w:rFonts w:eastAsiaTheme="minorHAnsi"/>
          <w:sz w:val="24"/>
          <w:szCs w:val="24"/>
          <w:lang w:eastAsia="en-US" w:bidi="ar-SA"/>
        </w:rPr>
        <w:t>.</w:t>
      </w:r>
      <w:r w:rsidRPr="00467197">
        <w:rPr>
          <w:rFonts w:eastAsiaTheme="minorHAnsi"/>
          <w:sz w:val="24"/>
          <w:szCs w:val="24"/>
          <w:lang w:val="en-US" w:eastAsia="en-US" w:bidi="ar-SA"/>
        </w:rPr>
        <w:t>WriteLine</w:t>
      </w:r>
      <w:r w:rsidRPr="00467197">
        <w:rPr>
          <w:rFonts w:eastAsiaTheme="minorHAnsi"/>
          <w:sz w:val="24"/>
          <w:szCs w:val="24"/>
          <w:lang w:eastAsia="en-US" w:bidi="ar-SA"/>
        </w:rPr>
        <w:t xml:space="preserve">("В вашей корзине нет товара с таким </w:t>
      </w:r>
      <w:r w:rsidRPr="00467197">
        <w:rPr>
          <w:rFonts w:eastAsiaTheme="minorHAnsi"/>
          <w:sz w:val="24"/>
          <w:szCs w:val="24"/>
          <w:lang w:val="en-US" w:eastAsia="en-US" w:bidi="ar-SA"/>
        </w:rPr>
        <w:t>Id</w:t>
      </w:r>
      <w:r w:rsidRPr="00467197">
        <w:rPr>
          <w:rFonts w:eastAsiaTheme="minorHAnsi"/>
          <w:sz w:val="24"/>
          <w:szCs w:val="24"/>
          <w:lang w:eastAsia="en-US" w:bidi="ar-SA"/>
        </w:rPr>
        <w:t>");</w:t>
      </w:r>
    </w:p>
    <w:p w14:paraId="41319921"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break</w:t>
      </w:r>
      <w:r w:rsidRPr="00467197">
        <w:rPr>
          <w:rFonts w:eastAsiaTheme="minorHAnsi"/>
          <w:sz w:val="24"/>
          <w:szCs w:val="24"/>
          <w:lang w:eastAsia="en-US" w:bidi="ar-SA"/>
        </w:rPr>
        <w:t>;</w:t>
      </w:r>
    </w:p>
    <w:p w14:paraId="26CC6B78"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p>
    <w:p w14:paraId="0B43A454"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Console</w:t>
      </w:r>
      <w:r w:rsidRPr="00467197">
        <w:rPr>
          <w:rFonts w:eastAsiaTheme="minorHAnsi"/>
          <w:sz w:val="24"/>
          <w:szCs w:val="24"/>
          <w:lang w:eastAsia="en-US" w:bidi="ar-SA"/>
        </w:rPr>
        <w:t>.</w:t>
      </w:r>
      <w:r w:rsidRPr="00467197">
        <w:rPr>
          <w:rFonts w:eastAsiaTheme="minorHAnsi"/>
          <w:sz w:val="24"/>
          <w:szCs w:val="24"/>
          <w:lang w:val="en-US" w:eastAsia="en-US" w:bidi="ar-SA"/>
        </w:rPr>
        <w:t>WriteLine</w:t>
      </w:r>
      <w:r w:rsidRPr="00467197">
        <w:rPr>
          <w:rFonts w:eastAsiaTheme="minorHAnsi"/>
          <w:sz w:val="24"/>
          <w:szCs w:val="24"/>
          <w:lang w:eastAsia="en-US" w:bidi="ar-SA"/>
        </w:rPr>
        <w:t>("Желаете продолжить очистку вашей корзины?");</w:t>
      </w:r>
    </w:p>
    <w:p w14:paraId="3D03D3CD"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Console.WriteLine("(да/нет)");</w:t>
      </w:r>
    </w:p>
    <w:p w14:paraId="56E13C8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lastRenderedPageBreak/>
        <w:t xml:space="preserve">                    continueCleaning = Console.ReadLine();</w:t>
      </w:r>
    </w:p>
    <w:p w14:paraId="19DC1E2D"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p>
    <w:p w14:paraId="2C7E65FD"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if (String.Equals(continueCleaning, "да"))</w:t>
      </w:r>
    </w:p>
    <w:p w14:paraId="081B52E3"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continue;</w:t>
      </w:r>
    </w:p>
    <w:p w14:paraId="1B4775E1"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else</w:t>
      </w:r>
    </w:p>
    <w:p w14:paraId="1F82010C"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596EE7B3"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if (String.Equals(continueCleaning, "нет"))</w:t>
      </w:r>
    </w:p>
    <w:p w14:paraId="0EBB9CAA"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4E75E90B"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ShowBasket();</w:t>
      </w:r>
    </w:p>
    <w:p w14:paraId="1C7A292F"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break;</w:t>
      </w:r>
    </w:p>
    <w:p w14:paraId="158AAFEB"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048B748F"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else</w:t>
      </w:r>
    </w:p>
    <w:p w14:paraId="75034F8A"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1B0F46D0"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Console.WriteLine("Данная операция не поддерживается");</w:t>
      </w:r>
    </w:p>
    <w:p w14:paraId="341C5FC5"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val="en-US" w:eastAsia="en-US" w:bidi="ar-SA"/>
        </w:rPr>
        <w:t xml:space="preserve">                            break</w:t>
      </w:r>
      <w:r w:rsidRPr="00467197">
        <w:rPr>
          <w:rFonts w:eastAsiaTheme="minorHAnsi"/>
          <w:sz w:val="24"/>
          <w:szCs w:val="24"/>
          <w:lang w:eastAsia="en-US" w:bidi="ar-SA"/>
        </w:rPr>
        <w:t>;</w:t>
      </w:r>
    </w:p>
    <w:p w14:paraId="3F92E9F9"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p>
    <w:p w14:paraId="0226D465"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p>
    <w:p w14:paraId="26AEDF7D"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p>
    <w:p w14:paraId="1DC08C1E"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p>
    <w:p w14:paraId="7ECC0CDF"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else</w:t>
      </w:r>
    </w:p>
    <w:p w14:paraId="7516CD21"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p>
    <w:p w14:paraId="06C87097"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Console</w:t>
      </w:r>
      <w:r w:rsidRPr="00467197">
        <w:rPr>
          <w:rFonts w:eastAsiaTheme="minorHAnsi"/>
          <w:sz w:val="24"/>
          <w:szCs w:val="24"/>
          <w:lang w:eastAsia="en-US" w:bidi="ar-SA"/>
        </w:rPr>
        <w:t>.</w:t>
      </w:r>
      <w:r w:rsidRPr="00467197">
        <w:rPr>
          <w:rFonts w:eastAsiaTheme="minorHAnsi"/>
          <w:sz w:val="24"/>
          <w:szCs w:val="24"/>
          <w:lang w:val="en-US" w:eastAsia="en-US" w:bidi="ar-SA"/>
        </w:rPr>
        <w:t>WriteLine</w:t>
      </w:r>
      <w:r w:rsidRPr="00467197">
        <w:rPr>
          <w:rFonts w:eastAsiaTheme="minorHAnsi"/>
          <w:sz w:val="24"/>
          <w:szCs w:val="24"/>
          <w:lang w:eastAsia="en-US" w:bidi="ar-SA"/>
        </w:rPr>
        <w:t>("Ваша корзина пуста, для начала добавьте товар, чтобы удалить его");</w:t>
      </w:r>
    </w:p>
    <w:p w14:paraId="5293FF3C"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break</w:t>
      </w:r>
      <w:r w:rsidRPr="00467197">
        <w:rPr>
          <w:rFonts w:eastAsiaTheme="minorHAnsi"/>
          <w:sz w:val="24"/>
          <w:szCs w:val="24"/>
          <w:lang w:eastAsia="en-US" w:bidi="ar-SA"/>
        </w:rPr>
        <w:t>;</w:t>
      </w:r>
    </w:p>
    <w:p w14:paraId="12B38B59"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p>
    <w:p w14:paraId="0CF5940D"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p>
    <w:p w14:paraId="443D6B79"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p>
    <w:p w14:paraId="0350D601"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p>
    <w:p w14:paraId="4F2E9E0F"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public</w:t>
      </w:r>
      <w:r w:rsidRPr="00467197">
        <w:rPr>
          <w:rFonts w:eastAsiaTheme="minorHAnsi"/>
          <w:sz w:val="24"/>
          <w:szCs w:val="24"/>
          <w:lang w:eastAsia="en-US" w:bidi="ar-SA"/>
        </w:rPr>
        <w:t xml:space="preserve"> </w:t>
      </w:r>
      <w:r w:rsidRPr="00467197">
        <w:rPr>
          <w:rFonts w:eastAsiaTheme="minorHAnsi"/>
          <w:sz w:val="24"/>
          <w:szCs w:val="24"/>
          <w:lang w:val="en-US" w:eastAsia="en-US" w:bidi="ar-SA"/>
        </w:rPr>
        <w:t>void</w:t>
      </w:r>
      <w:r w:rsidRPr="00467197">
        <w:rPr>
          <w:rFonts w:eastAsiaTheme="minorHAnsi"/>
          <w:sz w:val="24"/>
          <w:szCs w:val="24"/>
          <w:lang w:eastAsia="en-US" w:bidi="ar-SA"/>
        </w:rPr>
        <w:t xml:space="preserve"> </w:t>
      </w:r>
      <w:r w:rsidRPr="00467197">
        <w:rPr>
          <w:rFonts w:eastAsiaTheme="minorHAnsi"/>
          <w:sz w:val="24"/>
          <w:szCs w:val="24"/>
          <w:lang w:val="en-US" w:eastAsia="en-US" w:bidi="ar-SA"/>
        </w:rPr>
        <w:t>SortProduct</w:t>
      </w:r>
      <w:r w:rsidRPr="00467197">
        <w:rPr>
          <w:rFonts w:eastAsiaTheme="minorHAnsi"/>
          <w:sz w:val="24"/>
          <w:szCs w:val="24"/>
          <w:lang w:eastAsia="en-US" w:bidi="ar-SA"/>
        </w:rPr>
        <w:t>()</w:t>
      </w:r>
    </w:p>
    <w:p w14:paraId="4A727A0C"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p>
    <w:p w14:paraId="24C0EB9D"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Console</w:t>
      </w:r>
      <w:r w:rsidRPr="00467197">
        <w:rPr>
          <w:rFonts w:eastAsiaTheme="minorHAnsi"/>
          <w:sz w:val="24"/>
          <w:szCs w:val="24"/>
          <w:lang w:eastAsia="en-US" w:bidi="ar-SA"/>
        </w:rPr>
        <w:t>.</w:t>
      </w:r>
      <w:r w:rsidRPr="00467197">
        <w:rPr>
          <w:rFonts w:eastAsiaTheme="minorHAnsi"/>
          <w:sz w:val="24"/>
          <w:szCs w:val="24"/>
          <w:lang w:val="en-US" w:eastAsia="en-US" w:bidi="ar-SA"/>
        </w:rPr>
        <w:t>WriteLine</w:t>
      </w:r>
      <w:r w:rsidRPr="00467197">
        <w:rPr>
          <w:rFonts w:eastAsiaTheme="minorHAnsi"/>
          <w:sz w:val="24"/>
          <w:szCs w:val="24"/>
          <w:lang w:eastAsia="en-US" w:bidi="ar-SA"/>
        </w:rPr>
        <w:t>("По возастанию цены(&gt;), или по убыванию(&lt;)");</w:t>
      </w:r>
    </w:p>
    <w:p w14:paraId="181BA3EE"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string tSort = Console.ReadLine();</w:t>
      </w:r>
    </w:p>
    <w:p w14:paraId="776C964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switch (tSort)</w:t>
      </w:r>
    </w:p>
    <w:p w14:paraId="1BCE4A89"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val="en-US" w:eastAsia="en-US" w:bidi="ar-SA"/>
        </w:rPr>
        <w:t xml:space="preserve">            </w:t>
      </w:r>
      <w:r w:rsidRPr="00467197">
        <w:rPr>
          <w:rFonts w:eastAsiaTheme="minorHAnsi"/>
          <w:sz w:val="24"/>
          <w:szCs w:val="24"/>
          <w:lang w:eastAsia="en-US" w:bidi="ar-SA"/>
        </w:rPr>
        <w:t>{</w:t>
      </w:r>
    </w:p>
    <w:p w14:paraId="540E1F58"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lastRenderedPageBreak/>
        <w:t xml:space="preserve">                </w:t>
      </w:r>
      <w:r w:rsidRPr="00467197">
        <w:rPr>
          <w:rFonts w:eastAsiaTheme="minorHAnsi"/>
          <w:sz w:val="24"/>
          <w:szCs w:val="24"/>
          <w:lang w:val="en-US" w:eastAsia="en-US" w:bidi="ar-SA"/>
        </w:rPr>
        <w:t>case</w:t>
      </w:r>
      <w:r w:rsidRPr="00467197">
        <w:rPr>
          <w:rFonts w:eastAsiaTheme="minorHAnsi"/>
          <w:sz w:val="24"/>
          <w:szCs w:val="24"/>
          <w:lang w:eastAsia="en-US" w:bidi="ar-SA"/>
        </w:rPr>
        <w:t xml:space="preserve"> ("&gt;"):</w:t>
      </w:r>
    </w:p>
    <w:p w14:paraId="3CD547F0"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Console</w:t>
      </w:r>
      <w:r w:rsidRPr="00467197">
        <w:rPr>
          <w:rFonts w:eastAsiaTheme="minorHAnsi"/>
          <w:sz w:val="24"/>
          <w:szCs w:val="24"/>
          <w:lang w:eastAsia="en-US" w:bidi="ar-SA"/>
        </w:rPr>
        <w:t>.</w:t>
      </w:r>
      <w:r w:rsidRPr="00467197">
        <w:rPr>
          <w:rFonts w:eastAsiaTheme="minorHAnsi"/>
          <w:sz w:val="24"/>
          <w:szCs w:val="24"/>
          <w:lang w:val="en-US" w:eastAsia="en-US" w:bidi="ar-SA"/>
        </w:rPr>
        <w:t>WriteLine</w:t>
      </w:r>
      <w:r w:rsidRPr="00467197">
        <w:rPr>
          <w:rFonts w:eastAsiaTheme="minorHAnsi"/>
          <w:sz w:val="24"/>
          <w:szCs w:val="24"/>
          <w:lang w:eastAsia="en-US" w:bidi="ar-SA"/>
        </w:rPr>
        <w:t>("Товар отсортирован по возрастанию цены.");</w:t>
      </w:r>
    </w:p>
    <w:p w14:paraId="5D359B47"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Console.WriteLine("-");</w:t>
      </w:r>
    </w:p>
    <w:p w14:paraId="6C92CB81"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products.Sort();</w:t>
      </w:r>
    </w:p>
    <w:p w14:paraId="56961676"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for (int i = 0; i &lt; products.Count; i++)</w:t>
      </w:r>
    </w:p>
    <w:p w14:paraId="56E89DC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34F9F79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Console.WriteLine(products[i] + "\n");</w:t>
      </w:r>
    </w:p>
    <w:p w14:paraId="749C584F"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2CF4C397"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w:t>
      </w:r>
    </w:p>
    <w:p w14:paraId="4500391E"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break;</w:t>
      </w:r>
    </w:p>
    <w:p w14:paraId="349C15C1"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p>
    <w:p w14:paraId="62FB6F7E"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case ("&lt;"):</w:t>
      </w:r>
    </w:p>
    <w:p w14:paraId="62F12191"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Console.WriteLine("Товар отсортирован по убыванию цены.");</w:t>
      </w:r>
    </w:p>
    <w:p w14:paraId="57A1ADFD"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w:t>
      </w:r>
    </w:p>
    <w:p w14:paraId="709C957A"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products.Sort();</w:t>
      </w:r>
    </w:p>
    <w:p w14:paraId="421F6FF7"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products.Reverse();</w:t>
      </w:r>
    </w:p>
    <w:p w14:paraId="4B17404E"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for (int i = 0; i &lt; products.Count; i++)</w:t>
      </w:r>
    </w:p>
    <w:p w14:paraId="560AC78D"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7696568B"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Console.WriteLine(products[i] + "\n");</w:t>
      </w:r>
    </w:p>
    <w:p w14:paraId="00830909"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3DFE5F8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w:t>
      </w:r>
    </w:p>
    <w:p w14:paraId="62A3C643"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break;</w:t>
      </w:r>
    </w:p>
    <w:p w14:paraId="3FF9E62F"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default:</w:t>
      </w:r>
    </w:p>
    <w:p w14:paraId="71007DDA"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Console.WriteLine("Недопустимая операция.");</w:t>
      </w:r>
    </w:p>
    <w:p w14:paraId="3AE8F9CC"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val="en-US" w:eastAsia="en-US" w:bidi="ar-SA"/>
        </w:rPr>
        <w:t xml:space="preserve">                    break</w:t>
      </w:r>
      <w:r w:rsidRPr="00467197">
        <w:rPr>
          <w:rFonts w:eastAsiaTheme="minorHAnsi"/>
          <w:sz w:val="24"/>
          <w:szCs w:val="24"/>
          <w:lang w:eastAsia="en-US" w:bidi="ar-SA"/>
        </w:rPr>
        <w:t>;</w:t>
      </w:r>
    </w:p>
    <w:p w14:paraId="16C3ECA4"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p>
    <w:p w14:paraId="755A07C5"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p>
    <w:p w14:paraId="19E9199D"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p>
    <w:p w14:paraId="1E88580E"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p>
    <w:p w14:paraId="6FA6D784"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//поиск по критерию на выбор</w:t>
      </w:r>
    </w:p>
    <w:p w14:paraId="6EA6D943"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public void Search()</w:t>
      </w:r>
    </w:p>
    <w:p w14:paraId="11E9D85A"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531DB5A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int t = 0;</w:t>
      </w:r>
    </w:p>
    <w:p w14:paraId="35CEDA61"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val="en-US" w:eastAsia="en-US" w:bidi="ar-SA"/>
        </w:rPr>
        <w:t xml:space="preserve">            Console</w:t>
      </w:r>
      <w:r w:rsidRPr="00467197">
        <w:rPr>
          <w:rFonts w:eastAsiaTheme="minorHAnsi"/>
          <w:sz w:val="24"/>
          <w:szCs w:val="24"/>
          <w:lang w:eastAsia="en-US" w:bidi="ar-SA"/>
        </w:rPr>
        <w:t>.</w:t>
      </w:r>
      <w:r w:rsidRPr="00467197">
        <w:rPr>
          <w:rFonts w:eastAsiaTheme="minorHAnsi"/>
          <w:sz w:val="24"/>
          <w:szCs w:val="24"/>
          <w:lang w:val="en-US" w:eastAsia="en-US" w:bidi="ar-SA"/>
        </w:rPr>
        <w:t>WriteLine</w:t>
      </w:r>
      <w:r w:rsidRPr="00467197">
        <w:rPr>
          <w:rFonts w:eastAsiaTheme="minorHAnsi"/>
          <w:sz w:val="24"/>
          <w:szCs w:val="24"/>
          <w:lang w:eastAsia="en-US" w:bidi="ar-SA"/>
        </w:rPr>
        <w:t>("Введите тип товара для поиска");</w:t>
      </w:r>
    </w:p>
    <w:p w14:paraId="5B9C87BD"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eastAsia="en-US" w:bidi="ar-SA"/>
        </w:rPr>
        <w:lastRenderedPageBreak/>
        <w:t xml:space="preserve">            </w:t>
      </w:r>
      <w:r w:rsidRPr="00467197">
        <w:rPr>
          <w:rFonts w:eastAsiaTheme="minorHAnsi"/>
          <w:sz w:val="24"/>
          <w:szCs w:val="24"/>
          <w:lang w:val="en-US" w:eastAsia="en-US" w:bidi="ar-SA"/>
        </w:rPr>
        <w:t>string need_type = Console.ReadLine();</w:t>
      </w:r>
    </w:p>
    <w:p w14:paraId="1F1048F6"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val="en-US" w:eastAsia="en-US" w:bidi="ar-SA"/>
        </w:rPr>
        <w:t xml:space="preserve">            Console</w:t>
      </w:r>
      <w:r w:rsidRPr="00467197">
        <w:rPr>
          <w:rFonts w:eastAsiaTheme="minorHAnsi"/>
          <w:sz w:val="24"/>
          <w:szCs w:val="24"/>
          <w:lang w:eastAsia="en-US" w:bidi="ar-SA"/>
        </w:rPr>
        <w:t>.</w:t>
      </w:r>
      <w:r w:rsidRPr="00467197">
        <w:rPr>
          <w:rFonts w:eastAsiaTheme="minorHAnsi"/>
          <w:sz w:val="24"/>
          <w:szCs w:val="24"/>
          <w:lang w:val="en-US" w:eastAsia="en-US" w:bidi="ar-SA"/>
        </w:rPr>
        <w:t>WriteLine</w:t>
      </w:r>
      <w:r w:rsidRPr="00467197">
        <w:rPr>
          <w:rFonts w:eastAsiaTheme="minorHAnsi"/>
          <w:sz w:val="24"/>
          <w:szCs w:val="24"/>
          <w:lang w:eastAsia="en-US" w:bidi="ar-SA"/>
        </w:rPr>
        <w:t>("Список товаров подходящих под ваш запрос:");</w:t>
      </w:r>
    </w:p>
    <w:p w14:paraId="4ECBBD0A"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Console.WriteLine("-");</w:t>
      </w:r>
    </w:p>
    <w:p w14:paraId="792000E5"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for (int i = 0; i &lt; products.Count; i++)</w:t>
      </w:r>
    </w:p>
    <w:p w14:paraId="5BCF505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3B4A2340"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if (String.Equals(products[i].Type, need_type))</w:t>
      </w:r>
    </w:p>
    <w:p w14:paraId="26371B94"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2B29C1A0"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Console.WriteLine(products[i] + "\n");</w:t>
      </w:r>
    </w:p>
    <w:p w14:paraId="7BF5EE30"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t++;</w:t>
      </w:r>
    </w:p>
    <w:p w14:paraId="24BFAA30"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67F0CBED"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1BCC30CC"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w:t>
      </w:r>
    </w:p>
    <w:p w14:paraId="0378B29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if (t == 0)</w:t>
      </w:r>
    </w:p>
    <w:p w14:paraId="48681256"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val="en-US" w:eastAsia="en-US" w:bidi="ar-SA"/>
        </w:rPr>
        <w:t xml:space="preserve">            </w:t>
      </w:r>
      <w:r w:rsidRPr="00467197">
        <w:rPr>
          <w:rFonts w:eastAsiaTheme="minorHAnsi"/>
          <w:sz w:val="24"/>
          <w:szCs w:val="24"/>
          <w:lang w:eastAsia="en-US" w:bidi="ar-SA"/>
        </w:rPr>
        <w:t>{</w:t>
      </w:r>
    </w:p>
    <w:p w14:paraId="5B945205"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Console</w:t>
      </w:r>
      <w:r w:rsidRPr="00467197">
        <w:rPr>
          <w:rFonts w:eastAsiaTheme="minorHAnsi"/>
          <w:sz w:val="24"/>
          <w:szCs w:val="24"/>
          <w:lang w:eastAsia="en-US" w:bidi="ar-SA"/>
        </w:rPr>
        <w:t>.</w:t>
      </w:r>
      <w:r w:rsidRPr="00467197">
        <w:rPr>
          <w:rFonts w:eastAsiaTheme="minorHAnsi"/>
          <w:sz w:val="24"/>
          <w:szCs w:val="24"/>
          <w:lang w:val="en-US" w:eastAsia="en-US" w:bidi="ar-SA"/>
        </w:rPr>
        <w:t>WriteLine</w:t>
      </w:r>
      <w:r w:rsidRPr="00467197">
        <w:rPr>
          <w:rFonts w:eastAsiaTheme="minorHAnsi"/>
          <w:sz w:val="24"/>
          <w:szCs w:val="24"/>
          <w:lang w:eastAsia="en-US" w:bidi="ar-SA"/>
        </w:rPr>
        <w:t>("В нашем магазине нет товаров такого типа.");</w:t>
      </w:r>
    </w:p>
    <w:p w14:paraId="641B6F6B"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w:t>
      </w:r>
    </w:p>
    <w:p w14:paraId="0B8E4167"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6B6FC49D"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p>
    <w:p w14:paraId="39D69DB7"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public void Accept()</w:t>
      </w:r>
    </w:p>
    <w:p w14:paraId="796D57DC"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72D07FB7"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if (basket.Count == 0)</w:t>
      </w:r>
    </w:p>
    <w:p w14:paraId="43C085CB"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4BD98F64"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val="en-US" w:eastAsia="en-US" w:bidi="ar-SA"/>
        </w:rPr>
        <w:t xml:space="preserve">                Console.WriteLine("Ваша корзина пуста. </w:t>
      </w:r>
      <w:r w:rsidRPr="00467197">
        <w:rPr>
          <w:rFonts w:eastAsiaTheme="minorHAnsi"/>
          <w:sz w:val="24"/>
          <w:szCs w:val="24"/>
          <w:lang w:eastAsia="en-US" w:bidi="ar-SA"/>
        </w:rPr>
        <w:t>Для подтверждения заказа, выберите хотя бы один товар.");</w:t>
      </w:r>
    </w:p>
    <w:p w14:paraId="745ED694"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w:t>
      </w:r>
    </w:p>
    <w:p w14:paraId="755AD124"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else</w:t>
      </w:r>
    </w:p>
    <w:p w14:paraId="38164924"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4A00B5AE"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if (DateTime.Now.Hour &lt; start || DateTime.Now.Hour &gt; finish)</w:t>
      </w:r>
    </w:p>
    <w:p w14:paraId="1846B89E"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val="en-US" w:eastAsia="en-US" w:bidi="ar-SA"/>
        </w:rPr>
        <w:t xml:space="preserve">                </w:t>
      </w:r>
      <w:r w:rsidRPr="00467197">
        <w:rPr>
          <w:rFonts w:eastAsiaTheme="minorHAnsi"/>
          <w:sz w:val="24"/>
          <w:szCs w:val="24"/>
          <w:lang w:eastAsia="en-US" w:bidi="ar-SA"/>
        </w:rPr>
        <w:t>{</w:t>
      </w:r>
    </w:p>
    <w:p w14:paraId="6C254828"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Console</w:t>
      </w:r>
      <w:r w:rsidRPr="00467197">
        <w:rPr>
          <w:rFonts w:eastAsiaTheme="minorHAnsi"/>
          <w:sz w:val="24"/>
          <w:szCs w:val="24"/>
          <w:lang w:eastAsia="en-US" w:bidi="ar-SA"/>
        </w:rPr>
        <w:t>.</w:t>
      </w:r>
      <w:r w:rsidRPr="00467197">
        <w:rPr>
          <w:rFonts w:eastAsiaTheme="minorHAnsi"/>
          <w:sz w:val="24"/>
          <w:szCs w:val="24"/>
          <w:lang w:val="en-US" w:eastAsia="en-US" w:bidi="ar-SA"/>
        </w:rPr>
        <w:t>WriteLine</w:t>
      </w:r>
      <w:r w:rsidRPr="00467197">
        <w:rPr>
          <w:rFonts w:eastAsiaTheme="minorHAnsi"/>
          <w:sz w:val="24"/>
          <w:szCs w:val="24"/>
          <w:lang w:eastAsia="en-US" w:bidi="ar-SA"/>
        </w:rPr>
        <w:t xml:space="preserve">("Мы обрабатываем заказы с {0} до {1} каждый день. Повторите свой заказ в указанный временной промежуток", </w:t>
      </w:r>
      <w:r w:rsidRPr="00467197">
        <w:rPr>
          <w:rFonts w:eastAsiaTheme="minorHAnsi"/>
          <w:sz w:val="24"/>
          <w:szCs w:val="24"/>
          <w:lang w:val="en-US" w:eastAsia="en-US" w:bidi="ar-SA"/>
        </w:rPr>
        <w:t>start</w:t>
      </w:r>
      <w:r w:rsidRPr="00467197">
        <w:rPr>
          <w:rFonts w:eastAsiaTheme="minorHAnsi"/>
          <w:sz w:val="24"/>
          <w:szCs w:val="24"/>
          <w:lang w:eastAsia="en-US" w:bidi="ar-SA"/>
        </w:rPr>
        <w:t xml:space="preserve">, </w:t>
      </w:r>
      <w:r w:rsidRPr="00467197">
        <w:rPr>
          <w:rFonts w:eastAsiaTheme="minorHAnsi"/>
          <w:sz w:val="24"/>
          <w:szCs w:val="24"/>
          <w:lang w:val="en-US" w:eastAsia="en-US" w:bidi="ar-SA"/>
        </w:rPr>
        <w:t>finish</w:t>
      </w:r>
      <w:r w:rsidRPr="00467197">
        <w:rPr>
          <w:rFonts w:eastAsiaTheme="minorHAnsi"/>
          <w:sz w:val="24"/>
          <w:szCs w:val="24"/>
          <w:lang w:eastAsia="en-US" w:bidi="ar-SA"/>
        </w:rPr>
        <w:t>);</w:t>
      </w:r>
    </w:p>
    <w:p w14:paraId="6D4E20A9"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p>
    <w:p w14:paraId="6947F697"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else</w:t>
      </w:r>
    </w:p>
    <w:p w14:paraId="08CC0129"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p>
    <w:p w14:paraId="15553081"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eastAsia="en-US" w:bidi="ar-SA"/>
        </w:rPr>
        <w:lastRenderedPageBreak/>
        <w:t xml:space="preserve">                    </w:t>
      </w:r>
      <w:r w:rsidRPr="00467197">
        <w:rPr>
          <w:rFonts w:eastAsiaTheme="minorHAnsi"/>
          <w:sz w:val="24"/>
          <w:szCs w:val="24"/>
          <w:lang w:val="en-US" w:eastAsia="en-US" w:bidi="ar-SA"/>
        </w:rPr>
        <w:t>if (customer.Birthday_day == DateTime.Now.Day &amp;&amp; customer.Birthday_month == DateTime.Now.Month)</w:t>
      </w:r>
    </w:p>
    <w:p w14:paraId="00327798"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val="en-US" w:eastAsia="en-US" w:bidi="ar-SA"/>
        </w:rPr>
        <w:t xml:space="preserve">                    </w:t>
      </w:r>
      <w:r w:rsidRPr="00467197">
        <w:rPr>
          <w:rFonts w:eastAsiaTheme="minorHAnsi"/>
          <w:sz w:val="24"/>
          <w:szCs w:val="24"/>
          <w:lang w:eastAsia="en-US" w:bidi="ar-SA"/>
        </w:rPr>
        <w:t>{</w:t>
      </w:r>
    </w:p>
    <w:p w14:paraId="2B22B492"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Console</w:t>
      </w:r>
      <w:r w:rsidRPr="00467197">
        <w:rPr>
          <w:rFonts w:eastAsiaTheme="minorHAnsi"/>
          <w:sz w:val="24"/>
          <w:szCs w:val="24"/>
          <w:lang w:eastAsia="en-US" w:bidi="ar-SA"/>
        </w:rPr>
        <w:t>.</w:t>
      </w:r>
      <w:r w:rsidRPr="00467197">
        <w:rPr>
          <w:rFonts w:eastAsiaTheme="minorHAnsi"/>
          <w:sz w:val="24"/>
          <w:szCs w:val="24"/>
          <w:lang w:val="en-US" w:eastAsia="en-US" w:bidi="ar-SA"/>
        </w:rPr>
        <w:t>WriteLine</w:t>
      </w:r>
      <w:r w:rsidRPr="00467197">
        <w:rPr>
          <w:rFonts w:eastAsiaTheme="minorHAnsi"/>
          <w:sz w:val="24"/>
          <w:szCs w:val="24"/>
          <w:lang w:eastAsia="en-US" w:bidi="ar-SA"/>
        </w:rPr>
        <w:t>("С Днём Рождения!\</w:t>
      </w:r>
      <w:r w:rsidRPr="00467197">
        <w:rPr>
          <w:rFonts w:eastAsiaTheme="minorHAnsi"/>
          <w:sz w:val="24"/>
          <w:szCs w:val="24"/>
          <w:lang w:val="en-US" w:eastAsia="en-US" w:bidi="ar-SA"/>
        </w:rPr>
        <w:t>n</w:t>
      </w:r>
      <w:r w:rsidRPr="00467197">
        <w:rPr>
          <w:rFonts w:eastAsiaTheme="minorHAnsi"/>
          <w:sz w:val="24"/>
          <w:szCs w:val="24"/>
          <w:lang w:eastAsia="en-US" w:bidi="ar-SA"/>
        </w:rPr>
        <w:t>В честь вашего праздника, наш магазин предоставляет вам скидку в 10% .");</w:t>
      </w:r>
    </w:p>
    <w:p w14:paraId="6D762146"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sumPrice *= 0.9;</w:t>
      </w:r>
    </w:p>
    <w:p w14:paraId="67E779A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36330C5B"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if (sumPrice &gt;= sale)</w:t>
      </w:r>
    </w:p>
    <w:p w14:paraId="5F6DCF3B"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12B3F1EA"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sumPrice *= 0.93;</w:t>
      </w:r>
    </w:p>
    <w:p w14:paraId="1C544B91"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val="en-US" w:eastAsia="en-US" w:bidi="ar-SA"/>
        </w:rPr>
        <w:t xml:space="preserve">                        Console</w:t>
      </w:r>
      <w:r w:rsidRPr="00467197">
        <w:rPr>
          <w:rFonts w:eastAsiaTheme="minorHAnsi"/>
          <w:sz w:val="24"/>
          <w:szCs w:val="24"/>
          <w:lang w:eastAsia="en-US" w:bidi="ar-SA"/>
        </w:rPr>
        <w:t>.</w:t>
      </w:r>
      <w:r w:rsidRPr="00467197">
        <w:rPr>
          <w:rFonts w:eastAsiaTheme="minorHAnsi"/>
          <w:sz w:val="24"/>
          <w:szCs w:val="24"/>
          <w:lang w:val="en-US" w:eastAsia="en-US" w:bidi="ar-SA"/>
        </w:rPr>
        <w:t>WriteLine</w:t>
      </w:r>
      <w:r w:rsidRPr="00467197">
        <w:rPr>
          <w:rFonts w:eastAsiaTheme="minorHAnsi"/>
          <w:sz w:val="24"/>
          <w:szCs w:val="24"/>
          <w:lang w:eastAsia="en-US" w:bidi="ar-SA"/>
        </w:rPr>
        <w:t>("Сумма вашего заказа, больше 10000 грн, вам предоставлена скидка 7% \</w:t>
      </w:r>
      <w:r w:rsidRPr="00467197">
        <w:rPr>
          <w:rFonts w:eastAsiaTheme="minorHAnsi"/>
          <w:sz w:val="24"/>
          <w:szCs w:val="24"/>
          <w:lang w:val="en-US" w:eastAsia="en-US" w:bidi="ar-SA"/>
        </w:rPr>
        <w:t>n</w:t>
      </w:r>
      <w:r w:rsidRPr="00467197">
        <w:rPr>
          <w:rFonts w:eastAsiaTheme="minorHAnsi"/>
          <w:sz w:val="24"/>
          <w:szCs w:val="24"/>
          <w:lang w:eastAsia="en-US" w:bidi="ar-SA"/>
        </w:rPr>
        <w:t>");</w:t>
      </w:r>
    </w:p>
    <w:p w14:paraId="68E3BDEF"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p>
    <w:p w14:paraId="03FA65E0"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Console</w:t>
      </w:r>
      <w:r w:rsidRPr="00467197">
        <w:rPr>
          <w:rFonts w:eastAsiaTheme="minorHAnsi"/>
          <w:sz w:val="24"/>
          <w:szCs w:val="24"/>
          <w:lang w:eastAsia="en-US" w:bidi="ar-SA"/>
        </w:rPr>
        <w:t>.</w:t>
      </w:r>
      <w:r w:rsidRPr="00467197">
        <w:rPr>
          <w:rFonts w:eastAsiaTheme="minorHAnsi"/>
          <w:sz w:val="24"/>
          <w:szCs w:val="24"/>
          <w:lang w:val="en-US" w:eastAsia="en-US" w:bidi="ar-SA"/>
        </w:rPr>
        <w:t>WriteLine</w:t>
      </w:r>
      <w:r w:rsidRPr="00467197">
        <w:rPr>
          <w:rFonts w:eastAsiaTheme="minorHAnsi"/>
          <w:sz w:val="24"/>
          <w:szCs w:val="24"/>
          <w:lang w:eastAsia="en-US" w:bidi="ar-SA"/>
        </w:rPr>
        <w:t xml:space="preserve">("Сумма вашей покупки:{0}", </w:t>
      </w:r>
      <w:r w:rsidRPr="00467197">
        <w:rPr>
          <w:rFonts w:eastAsiaTheme="minorHAnsi"/>
          <w:sz w:val="24"/>
          <w:szCs w:val="24"/>
          <w:lang w:val="en-US" w:eastAsia="en-US" w:bidi="ar-SA"/>
        </w:rPr>
        <w:t>sumPrice</w:t>
      </w:r>
      <w:r w:rsidRPr="00467197">
        <w:rPr>
          <w:rFonts w:eastAsiaTheme="minorHAnsi"/>
          <w:sz w:val="24"/>
          <w:szCs w:val="24"/>
          <w:lang w:eastAsia="en-US" w:bidi="ar-SA"/>
        </w:rPr>
        <w:t>);</w:t>
      </w:r>
    </w:p>
    <w:p w14:paraId="3822F301"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w:t>
      </w:r>
    </w:p>
    <w:p w14:paraId="2FD142C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09FBCF32"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1C48712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p>
    <w:p w14:paraId="2229C3A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public void CustomerInfo(string file)</w:t>
      </w:r>
    </w:p>
    <w:p w14:paraId="3743B962"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val="en-US" w:eastAsia="en-US" w:bidi="ar-SA"/>
        </w:rPr>
        <w:t xml:space="preserve">        </w:t>
      </w:r>
      <w:r w:rsidRPr="00467197">
        <w:rPr>
          <w:rFonts w:eastAsiaTheme="minorHAnsi"/>
          <w:sz w:val="24"/>
          <w:szCs w:val="24"/>
          <w:lang w:eastAsia="en-US" w:bidi="ar-SA"/>
        </w:rPr>
        <w:t>{</w:t>
      </w:r>
    </w:p>
    <w:p w14:paraId="3C2BA4AA"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Console</w:t>
      </w:r>
      <w:r w:rsidRPr="00467197">
        <w:rPr>
          <w:rFonts w:eastAsiaTheme="minorHAnsi"/>
          <w:sz w:val="24"/>
          <w:szCs w:val="24"/>
          <w:lang w:eastAsia="en-US" w:bidi="ar-SA"/>
        </w:rPr>
        <w:t>.</w:t>
      </w:r>
      <w:r w:rsidRPr="00467197">
        <w:rPr>
          <w:rFonts w:eastAsiaTheme="minorHAnsi"/>
          <w:sz w:val="24"/>
          <w:szCs w:val="24"/>
          <w:lang w:val="en-US" w:eastAsia="en-US" w:bidi="ar-SA"/>
        </w:rPr>
        <w:t>WriteLine</w:t>
      </w:r>
      <w:r w:rsidRPr="00467197">
        <w:rPr>
          <w:rFonts w:eastAsiaTheme="minorHAnsi"/>
          <w:sz w:val="24"/>
          <w:szCs w:val="24"/>
          <w:lang w:eastAsia="en-US" w:bidi="ar-SA"/>
        </w:rPr>
        <w:t xml:space="preserve">("Введите </w:t>
      </w:r>
      <w:r w:rsidRPr="00467197">
        <w:rPr>
          <w:rFonts w:eastAsiaTheme="minorHAnsi"/>
          <w:sz w:val="24"/>
          <w:szCs w:val="24"/>
          <w:lang w:val="en-US" w:eastAsia="en-US" w:bidi="ar-SA"/>
        </w:rPr>
        <w:t>Id</w:t>
      </w:r>
      <w:r w:rsidRPr="00467197">
        <w:rPr>
          <w:rFonts w:eastAsiaTheme="minorHAnsi"/>
          <w:sz w:val="24"/>
          <w:szCs w:val="24"/>
          <w:lang w:eastAsia="en-US" w:bidi="ar-SA"/>
        </w:rPr>
        <w:t xml:space="preserve"> пользователя для покупок");</w:t>
      </w:r>
    </w:p>
    <w:p w14:paraId="7158F335"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using (StreamReader MyFile = new StreamReader(file))</w:t>
      </w:r>
    </w:p>
    <w:p w14:paraId="7C773634"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04677622"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string line;</w:t>
      </w:r>
    </w:p>
    <w:p w14:paraId="102BB8F7"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while ((line = MyFile.ReadLine()) != null)</w:t>
      </w:r>
    </w:p>
    <w:p w14:paraId="7863A18F"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2139F63E"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string[] data = line.Split(' ');</w:t>
      </w:r>
    </w:p>
    <w:p w14:paraId="47A875C6"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customers.Add(new Customer(data[0], data[1], int.Parse(data[2]), int.Parse(data[3])));</w:t>
      </w:r>
    </w:p>
    <w:p w14:paraId="24BB1130"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378F1343"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06E2CD5B"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for (int i = 0; i &lt; customers.Count; i++)</w:t>
      </w:r>
    </w:p>
    <w:p w14:paraId="45ECD1A2"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293308D2"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lastRenderedPageBreak/>
        <w:t xml:space="preserve">                Console.WriteLine(i + " " + customers[i].Firstname + " " + customers[i].Lastname);</w:t>
      </w:r>
    </w:p>
    <w:p w14:paraId="25E63961"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0C3416F5"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Console.Write("\nId:");</w:t>
      </w:r>
    </w:p>
    <w:p w14:paraId="45616AE1"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customer = customers[int.Parse(Console.ReadLine())];</w:t>
      </w:r>
    </w:p>
    <w:p w14:paraId="454E043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Console.WriteLine(customer);</w:t>
      </w:r>
    </w:p>
    <w:p w14:paraId="5D04A0F3"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p>
    <w:p w14:paraId="159F647E"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1EDF03ED"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p>
    <w:p w14:paraId="6CA65FE1"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public void Operations()</w:t>
      </w:r>
    </w:p>
    <w:p w14:paraId="45B93133"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6CA1521C"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Store menu = new Store();</w:t>
      </w:r>
    </w:p>
    <w:p w14:paraId="03D7DB2F"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w:t>
      </w:r>
    </w:p>
    <w:p w14:paraId="0B0059D7"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val="en-US" w:eastAsia="en-US" w:bidi="ar-SA"/>
        </w:rPr>
        <w:t xml:space="preserve">            Console</w:t>
      </w:r>
      <w:r w:rsidRPr="00467197">
        <w:rPr>
          <w:rFonts w:eastAsiaTheme="minorHAnsi"/>
          <w:sz w:val="24"/>
          <w:szCs w:val="24"/>
          <w:lang w:eastAsia="en-US" w:bidi="ar-SA"/>
        </w:rPr>
        <w:t>.</w:t>
      </w:r>
      <w:r w:rsidRPr="00467197">
        <w:rPr>
          <w:rFonts w:eastAsiaTheme="minorHAnsi"/>
          <w:sz w:val="24"/>
          <w:szCs w:val="24"/>
          <w:lang w:val="en-US" w:eastAsia="en-US" w:bidi="ar-SA"/>
        </w:rPr>
        <w:t>WriteLine</w:t>
      </w:r>
      <w:r w:rsidRPr="00467197">
        <w:rPr>
          <w:rFonts w:eastAsiaTheme="minorHAnsi"/>
          <w:sz w:val="24"/>
          <w:szCs w:val="24"/>
          <w:lang w:eastAsia="en-US" w:bidi="ar-SA"/>
        </w:rPr>
        <w:t>("Введите операцию:\</w:t>
      </w:r>
      <w:r w:rsidRPr="00467197">
        <w:rPr>
          <w:rFonts w:eastAsiaTheme="minorHAnsi"/>
          <w:sz w:val="24"/>
          <w:szCs w:val="24"/>
          <w:lang w:val="en-US" w:eastAsia="en-US" w:bidi="ar-SA"/>
        </w:rPr>
        <w:t>n</w:t>
      </w:r>
      <w:r w:rsidRPr="00467197">
        <w:rPr>
          <w:rFonts w:eastAsiaTheme="minorHAnsi"/>
          <w:sz w:val="24"/>
          <w:szCs w:val="24"/>
          <w:lang w:eastAsia="en-US" w:bidi="ar-SA"/>
        </w:rPr>
        <w:t>" +</w:t>
      </w:r>
    </w:p>
    <w:p w14:paraId="278356B0"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"1- Поиск товара по типу \</w:t>
      </w:r>
      <w:r w:rsidRPr="00467197">
        <w:rPr>
          <w:rFonts w:eastAsiaTheme="minorHAnsi"/>
          <w:sz w:val="24"/>
          <w:szCs w:val="24"/>
          <w:lang w:val="en-US" w:eastAsia="en-US" w:bidi="ar-SA"/>
        </w:rPr>
        <w:t>n</w:t>
      </w:r>
      <w:r w:rsidRPr="00467197">
        <w:rPr>
          <w:rFonts w:eastAsiaTheme="minorHAnsi"/>
          <w:sz w:val="24"/>
          <w:szCs w:val="24"/>
          <w:lang w:eastAsia="en-US" w:bidi="ar-SA"/>
        </w:rPr>
        <w:t>2- Сортировка по цене\</w:t>
      </w:r>
      <w:r w:rsidRPr="00467197">
        <w:rPr>
          <w:rFonts w:eastAsiaTheme="minorHAnsi"/>
          <w:sz w:val="24"/>
          <w:szCs w:val="24"/>
          <w:lang w:val="en-US" w:eastAsia="en-US" w:bidi="ar-SA"/>
        </w:rPr>
        <w:t>n</w:t>
      </w:r>
      <w:r w:rsidRPr="00467197">
        <w:rPr>
          <w:rFonts w:eastAsiaTheme="minorHAnsi"/>
          <w:sz w:val="24"/>
          <w:szCs w:val="24"/>
          <w:lang w:eastAsia="en-US" w:bidi="ar-SA"/>
        </w:rPr>
        <w:t>" +</w:t>
      </w:r>
    </w:p>
    <w:p w14:paraId="74A15FA6"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"3- Добавить товар в корзину\</w:t>
      </w:r>
      <w:r w:rsidRPr="00467197">
        <w:rPr>
          <w:rFonts w:eastAsiaTheme="minorHAnsi"/>
          <w:sz w:val="24"/>
          <w:szCs w:val="24"/>
          <w:lang w:val="en-US" w:eastAsia="en-US" w:bidi="ar-SA"/>
        </w:rPr>
        <w:t>n</w:t>
      </w:r>
      <w:r w:rsidRPr="00467197">
        <w:rPr>
          <w:rFonts w:eastAsiaTheme="minorHAnsi"/>
          <w:sz w:val="24"/>
          <w:szCs w:val="24"/>
          <w:lang w:eastAsia="en-US" w:bidi="ar-SA"/>
        </w:rPr>
        <w:t>4- Удалить товар из корзины\</w:t>
      </w:r>
      <w:r w:rsidRPr="00467197">
        <w:rPr>
          <w:rFonts w:eastAsiaTheme="minorHAnsi"/>
          <w:sz w:val="24"/>
          <w:szCs w:val="24"/>
          <w:lang w:val="en-US" w:eastAsia="en-US" w:bidi="ar-SA"/>
        </w:rPr>
        <w:t>n</w:t>
      </w:r>
      <w:r w:rsidRPr="00467197">
        <w:rPr>
          <w:rFonts w:eastAsiaTheme="minorHAnsi"/>
          <w:sz w:val="24"/>
          <w:szCs w:val="24"/>
          <w:lang w:eastAsia="en-US" w:bidi="ar-SA"/>
        </w:rPr>
        <w:t>" +</w:t>
      </w:r>
    </w:p>
    <w:p w14:paraId="6DDF489B"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r w:rsidRPr="00467197">
        <w:rPr>
          <w:rFonts w:eastAsiaTheme="minorHAnsi"/>
          <w:sz w:val="24"/>
          <w:szCs w:val="24"/>
          <w:lang w:eastAsia="en-US" w:bidi="ar-SA"/>
        </w:rPr>
        <w:t xml:space="preserve">                "5- Показать содержимое корзины\</w:t>
      </w:r>
      <w:r w:rsidRPr="00467197">
        <w:rPr>
          <w:rFonts w:eastAsiaTheme="minorHAnsi"/>
          <w:sz w:val="24"/>
          <w:szCs w:val="24"/>
          <w:lang w:val="en-US" w:eastAsia="en-US" w:bidi="ar-SA"/>
        </w:rPr>
        <w:t>n</w:t>
      </w:r>
      <w:r w:rsidRPr="00467197">
        <w:rPr>
          <w:rFonts w:eastAsiaTheme="minorHAnsi"/>
          <w:sz w:val="24"/>
          <w:szCs w:val="24"/>
          <w:lang w:eastAsia="en-US" w:bidi="ar-SA"/>
        </w:rPr>
        <w:t>6- Подтвертить заказ");</w:t>
      </w:r>
    </w:p>
    <w:p w14:paraId="29F15254"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eastAsia="en-US" w:bidi="ar-SA"/>
        </w:rPr>
        <w:t xml:space="preserve">            </w:t>
      </w:r>
      <w:r w:rsidRPr="00467197">
        <w:rPr>
          <w:rFonts w:eastAsiaTheme="minorHAnsi"/>
          <w:sz w:val="24"/>
          <w:szCs w:val="24"/>
          <w:lang w:val="en-US" w:eastAsia="en-US" w:bidi="ar-SA"/>
        </w:rPr>
        <w:t>string operation = Console.ReadLine();</w:t>
      </w:r>
    </w:p>
    <w:p w14:paraId="29F02946"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switch (operation)</w:t>
      </w:r>
    </w:p>
    <w:p w14:paraId="7D6C2437"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38B63E41"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case ("1"):</w:t>
      </w:r>
    </w:p>
    <w:p w14:paraId="427F0939"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Search();</w:t>
      </w:r>
    </w:p>
    <w:p w14:paraId="1E919FBC"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Operations();</w:t>
      </w:r>
    </w:p>
    <w:p w14:paraId="53A9A279"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break;</w:t>
      </w:r>
    </w:p>
    <w:p w14:paraId="2DCAD81F"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p>
    <w:p w14:paraId="59D1E0C5"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case ("2"):</w:t>
      </w:r>
    </w:p>
    <w:p w14:paraId="63A8D8A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SortProduct();</w:t>
      </w:r>
    </w:p>
    <w:p w14:paraId="5F8C7EDE"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Operations();</w:t>
      </w:r>
    </w:p>
    <w:p w14:paraId="2BEC02AF"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break;</w:t>
      </w:r>
    </w:p>
    <w:p w14:paraId="182FCCF7"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p>
    <w:p w14:paraId="7CD6EDF4"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case ("3"):</w:t>
      </w:r>
    </w:p>
    <w:p w14:paraId="5C739BC1"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AddProduct();</w:t>
      </w:r>
    </w:p>
    <w:p w14:paraId="5A2B2D87"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Operations();</w:t>
      </w:r>
    </w:p>
    <w:p w14:paraId="457E7BE5"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break;</w:t>
      </w:r>
    </w:p>
    <w:p w14:paraId="2063D097"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p>
    <w:p w14:paraId="304606E0"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case ("4"):</w:t>
      </w:r>
    </w:p>
    <w:p w14:paraId="098286EF"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DeleteProduct();</w:t>
      </w:r>
    </w:p>
    <w:p w14:paraId="6F7F4435"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Operations();</w:t>
      </w:r>
    </w:p>
    <w:p w14:paraId="006886BD"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break;</w:t>
      </w:r>
    </w:p>
    <w:p w14:paraId="4505C046"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p>
    <w:p w14:paraId="08AE1F71"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case ("5"):</w:t>
      </w:r>
    </w:p>
    <w:p w14:paraId="1AF8E40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ShowBasket();</w:t>
      </w:r>
    </w:p>
    <w:p w14:paraId="5950C04D"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Operations();</w:t>
      </w:r>
    </w:p>
    <w:p w14:paraId="09EE290F"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break;</w:t>
      </w:r>
    </w:p>
    <w:p w14:paraId="10A9EB2F"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p>
    <w:p w14:paraId="61B02F88"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case ("6"):</w:t>
      </w:r>
    </w:p>
    <w:p w14:paraId="3F1C5CDB"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Accept();</w:t>
      </w:r>
    </w:p>
    <w:p w14:paraId="3E231F57"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break;</w:t>
      </w:r>
    </w:p>
    <w:p w14:paraId="64762804"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p>
    <w:p w14:paraId="23EA125F"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default:</w:t>
      </w:r>
    </w:p>
    <w:p w14:paraId="65CF9615"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Console.WriteLine("Операция не существует");</w:t>
      </w:r>
    </w:p>
    <w:p w14:paraId="67BDA015"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break;</w:t>
      </w:r>
    </w:p>
    <w:p w14:paraId="70B33A84"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26D8C195"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64872CB2" w14:textId="77777777" w:rsidR="00467197"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 xml:space="preserve">    }</w:t>
      </w:r>
    </w:p>
    <w:p w14:paraId="465B5E79" w14:textId="665065C3" w:rsidR="00463B7C" w:rsidRPr="00467197" w:rsidRDefault="00467197" w:rsidP="00467197">
      <w:pPr>
        <w:widowControl/>
        <w:adjustRightInd w:val="0"/>
        <w:spacing w:line="360" w:lineRule="auto"/>
        <w:ind w:firstLine="709"/>
        <w:rPr>
          <w:rFonts w:eastAsiaTheme="minorHAnsi"/>
          <w:sz w:val="24"/>
          <w:szCs w:val="24"/>
          <w:lang w:val="en-US" w:eastAsia="en-US" w:bidi="ar-SA"/>
        </w:rPr>
      </w:pPr>
      <w:r w:rsidRPr="00467197">
        <w:rPr>
          <w:rFonts w:eastAsiaTheme="minorHAnsi"/>
          <w:sz w:val="24"/>
          <w:szCs w:val="24"/>
          <w:lang w:val="en-US" w:eastAsia="en-US" w:bidi="ar-SA"/>
        </w:rPr>
        <w:t>}</w:t>
      </w:r>
    </w:p>
    <w:p w14:paraId="355CE087" w14:textId="77777777" w:rsidR="00467197" w:rsidRPr="00467197" w:rsidRDefault="00467197" w:rsidP="00467197">
      <w:pPr>
        <w:widowControl/>
        <w:adjustRightInd w:val="0"/>
        <w:spacing w:line="360" w:lineRule="auto"/>
        <w:ind w:firstLine="709"/>
        <w:rPr>
          <w:rFonts w:eastAsiaTheme="minorHAnsi"/>
          <w:sz w:val="24"/>
          <w:szCs w:val="24"/>
          <w:lang w:eastAsia="en-US" w:bidi="ar-SA"/>
        </w:rPr>
      </w:pPr>
    </w:p>
    <w:sectPr w:rsidR="00467197" w:rsidRPr="00467197" w:rsidSect="0062157D">
      <w:headerReference w:type="default" r:id="rId32"/>
      <w:type w:val="continuous"/>
      <w:pgSz w:w="11910" w:h="16840"/>
      <w:pgMar w:top="1134" w:right="851" w:bottom="1418"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62C068" w14:textId="77777777" w:rsidR="002F4621" w:rsidRDefault="002F4621">
      <w:r>
        <w:separator/>
      </w:r>
    </w:p>
  </w:endnote>
  <w:endnote w:type="continuationSeparator" w:id="0">
    <w:p w14:paraId="07B57811" w14:textId="77777777" w:rsidR="002F4621" w:rsidRDefault="002F4621">
      <w:r>
        <w:continuationSeparator/>
      </w:r>
    </w:p>
  </w:endnote>
  <w:endnote w:type="continuationNotice" w:id="1">
    <w:p w14:paraId="41313DF2" w14:textId="77777777" w:rsidR="002F4621" w:rsidRDefault="002F46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F5AB1" w14:textId="2B46BC74" w:rsidR="007A14CC" w:rsidRDefault="00572784">
    <w:pPr>
      <w:pStyle w:val="a3"/>
      <w:spacing w:line="14" w:lineRule="auto"/>
      <w:rPr>
        <w:sz w:val="20"/>
      </w:rPr>
    </w:pPr>
    <w:del w:id="5" w:author="Bozhenko Vlad" w:date="2020-05-28T01:47:00Z">
      <w:r>
        <w:rPr>
          <w:noProof/>
          <w:lang w:bidi="ar-SA"/>
          <w:rPrChange w:id="6">
            <w:rPr>
              <w:noProof/>
              <w:sz w:val="22"/>
              <w:szCs w:val="22"/>
              <w:lang w:bidi="ar-SA"/>
            </w:rPr>
          </w:rPrChange>
        </w:rPr>
        <mc:AlternateContent>
          <mc:Choice Requires="wps">
            <w:drawing>
              <wp:anchor distT="0" distB="0" distL="114300" distR="114300" simplePos="0" relativeHeight="251659776" behindDoc="1" locked="0" layoutInCell="1" allowOverlap="1" wp14:anchorId="1A1C21EE" wp14:editId="444E6760">
                <wp:simplePos x="0" y="0"/>
                <wp:positionH relativeFrom="page">
                  <wp:posOffset>6842760</wp:posOffset>
                </wp:positionH>
                <wp:positionV relativeFrom="page">
                  <wp:posOffset>10056495</wp:posOffset>
                </wp:positionV>
                <wp:extent cx="203835" cy="194310"/>
                <wp:effectExtent l="3810" t="0" r="1905"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E93AA" w14:textId="77777777" w:rsidR="007A14CC" w:rsidRDefault="007A14CC">
                            <w:pPr>
                              <w:spacing w:before="10"/>
                              <w:ind w:left="40"/>
                              <w:rPr>
                                <w:del w:id="7" w:author="Bozhenko Vlad" w:date="2020-05-28T01:47:00Z"/>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A1C21EE" id="_x0000_t202" coordsize="21600,21600" o:spt="202" path="m,l,21600r21600,l21600,xe">
                <v:stroke joinstyle="miter"/>
                <v:path gradientshapeok="t" o:connecttype="rect"/>
              </v:shapetype>
              <v:shape id="Text Box 3" o:spid="_x0000_s1026" type="#_x0000_t202" style="position:absolute;margin-left:538.8pt;margin-top:791.85pt;width:16.05pt;height:15.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" filled="f" stroked="f">
                <v:textbox inset="0,0,0,0">
                  <w:txbxContent>
                    <w:p w14:paraId="7AAE93AA" w14:textId="77777777" w:rsidR="007A14CC" w:rsidRDefault="007A14CC">
                      <w:pPr>
                        <w:spacing w:before="10"/>
                        <w:ind w:left="40"/>
                        <w:rPr>
                          <w:del w:id="6" w:author="Bozhenko Vlad" w:date="2020-05-28T01:47:00Z"/>
                          <w:sz w:val="24"/>
                        </w:rPr>
                      </w:pPr>
                    </w:p>
                  </w:txbxContent>
                </v:textbox>
                <w10:wrap anchorx="page" anchory="page"/>
              </v:shape>
            </w:pict>
          </mc:Fallback>
        </mc:AlternateContent>
      </w:r>
    </w:del>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7A265" w14:textId="77777777" w:rsidR="002F4621" w:rsidRDefault="002F4621">
      <w:r>
        <w:separator/>
      </w:r>
    </w:p>
  </w:footnote>
  <w:footnote w:type="continuationSeparator" w:id="0">
    <w:p w14:paraId="03C18B77" w14:textId="77777777" w:rsidR="002F4621" w:rsidRDefault="002F4621">
      <w:r>
        <w:continuationSeparator/>
      </w:r>
    </w:p>
  </w:footnote>
  <w:footnote w:type="continuationNotice" w:id="1">
    <w:p w14:paraId="087A82A3" w14:textId="77777777" w:rsidR="002F4621" w:rsidRDefault="002F46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693511"/>
      <w:docPartObj>
        <w:docPartGallery w:val="Page Numbers (Top of Page)"/>
        <w:docPartUnique/>
      </w:docPartObj>
    </w:sdtPr>
    <w:sdtEndPr/>
    <w:sdtContent>
      <w:p w14:paraId="352432CD" w14:textId="77777777" w:rsidR="007A14CC" w:rsidRDefault="007A14CC">
        <w:pPr>
          <w:pStyle w:val="a6"/>
          <w:jc w:val="center"/>
        </w:pPr>
        <w:r>
          <w:fldChar w:fldCharType="begin"/>
        </w:r>
        <w:r>
          <w:instrText>PAGE   \* MERGEFORMAT</w:instrText>
        </w:r>
        <w:r>
          <w:fldChar w:fldCharType="separate"/>
        </w:r>
        <w:r>
          <w:t>2</w:t>
        </w:r>
        <w:r>
          <w:fldChar w:fldCharType="end"/>
        </w:r>
      </w:p>
    </w:sdtContent>
  </w:sdt>
  <w:p w14:paraId="48BDA037" w14:textId="77777777" w:rsidR="007A14CC" w:rsidRDefault="007A14CC">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0397322"/>
      <w:docPartObj>
        <w:docPartGallery w:val="Page Numbers (Top of Page)"/>
        <w:docPartUnique/>
      </w:docPartObj>
    </w:sdtPr>
    <w:sdtEndPr/>
    <w:sdtContent>
      <w:p w14:paraId="5663C0A3" w14:textId="77777777" w:rsidR="007A14CC" w:rsidRDefault="007A14CC">
        <w:pPr>
          <w:pStyle w:val="a6"/>
          <w:jc w:val="right"/>
        </w:pPr>
        <w:r w:rsidRPr="00FE0220">
          <w:rPr>
            <w:sz w:val="28"/>
            <w:szCs w:val="28"/>
          </w:rPr>
          <w:fldChar w:fldCharType="begin"/>
        </w:r>
        <w:r w:rsidRPr="00FE0220">
          <w:rPr>
            <w:sz w:val="28"/>
            <w:szCs w:val="28"/>
          </w:rPr>
          <w:instrText>PAGE   \* MERGEFORMAT</w:instrText>
        </w:r>
        <w:r w:rsidRPr="00FE0220">
          <w:rPr>
            <w:sz w:val="28"/>
            <w:szCs w:val="28"/>
          </w:rPr>
          <w:fldChar w:fldCharType="separate"/>
        </w:r>
        <w:r w:rsidR="00775FB6">
          <w:rPr>
            <w:noProof/>
            <w:sz w:val="28"/>
            <w:szCs w:val="28"/>
          </w:rPr>
          <w:t>3</w:t>
        </w:r>
        <w:r w:rsidRPr="00FE0220">
          <w:rPr>
            <w:sz w:val="28"/>
            <w:szCs w:val="28"/>
          </w:rPr>
          <w:fldChar w:fldCharType="end"/>
        </w:r>
      </w:p>
    </w:sdtContent>
  </w:sdt>
  <w:p w14:paraId="4BE20927" w14:textId="77777777" w:rsidR="007A14CC" w:rsidRDefault="007A14CC">
    <w:pPr>
      <w:pStyle w:val="a3"/>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1C2E"/>
    <w:multiLevelType w:val="hybridMultilevel"/>
    <w:tmpl w:val="8180A1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2715D63"/>
    <w:multiLevelType w:val="multilevel"/>
    <w:tmpl w:val="9B9E9EAC"/>
    <w:lvl w:ilvl="0">
      <w:start w:val="1"/>
      <w:numFmt w:val="decimal"/>
      <w:lvlText w:val="%1"/>
      <w:lvlJc w:val="left"/>
      <w:pPr>
        <w:ind w:left="402" w:hanging="480"/>
      </w:pPr>
      <w:rPr>
        <w:rFonts w:ascii="Times New Roman" w:eastAsia="Times New Roman" w:hAnsi="Times New Roman" w:cs="Times New Roman" w:hint="default"/>
        <w:b/>
        <w:bCs/>
        <w:w w:val="100"/>
        <w:sz w:val="28"/>
        <w:szCs w:val="28"/>
        <w:lang w:val="ru-RU" w:eastAsia="ru-RU" w:bidi="ru-RU"/>
      </w:rPr>
    </w:lvl>
    <w:lvl w:ilvl="1">
      <w:start w:val="1"/>
      <w:numFmt w:val="decimal"/>
      <w:lvlText w:val="%1.%2"/>
      <w:lvlJc w:val="left"/>
      <w:pPr>
        <w:ind w:left="1282" w:hanging="641"/>
      </w:pPr>
      <w:rPr>
        <w:rFonts w:ascii="Times New Roman" w:eastAsia="Times New Roman" w:hAnsi="Times New Roman" w:cs="Times New Roman" w:hint="default"/>
        <w:w w:val="100"/>
        <w:sz w:val="28"/>
        <w:szCs w:val="28"/>
        <w:lang w:val="ru-RU" w:eastAsia="ru-RU" w:bidi="ru-RU"/>
      </w:rPr>
    </w:lvl>
    <w:lvl w:ilvl="2">
      <w:numFmt w:val="bullet"/>
      <w:lvlText w:val="•"/>
      <w:lvlJc w:val="left"/>
      <w:pPr>
        <w:ind w:left="2234" w:hanging="641"/>
      </w:pPr>
      <w:rPr>
        <w:rFonts w:hint="default"/>
        <w:lang w:val="ru-RU" w:eastAsia="ru-RU" w:bidi="ru-RU"/>
      </w:rPr>
    </w:lvl>
    <w:lvl w:ilvl="3">
      <w:numFmt w:val="bullet"/>
      <w:lvlText w:val="•"/>
      <w:lvlJc w:val="left"/>
      <w:pPr>
        <w:ind w:left="3188" w:hanging="641"/>
      </w:pPr>
      <w:rPr>
        <w:rFonts w:hint="default"/>
        <w:lang w:val="ru-RU" w:eastAsia="ru-RU" w:bidi="ru-RU"/>
      </w:rPr>
    </w:lvl>
    <w:lvl w:ilvl="4">
      <w:numFmt w:val="bullet"/>
      <w:lvlText w:val="•"/>
      <w:lvlJc w:val="left"/>
      <w:pPr>
        <w:ind w:left="4142" w:hanging="641"/>
      </w:pPr>
      <w:rPr>
        <w:rFonts w:hint="default"/>
        <w:lang w:val="ru-RU" w:eastAsia="ru-RU" w:bidi="ru-RU"/>
      </w:rPr>
    </w:lvl>
    <w:lvl w:ilvl="5">
      <w:numFmt w:val="bullet"/>
      <w:lvlText w:val="•"/>
      <w:lvlJc w:val="left"/>
      <w:pPr>
        <w:ind w:left="5096" w:hanging="641"/>
      </w:pPr>
      <w:rPr>
        <w:rFonts w:hint="default"/>
        <w:lang w:val="ru-RU" w:eastAsia="ru-RU" w:bidi="ru-RU"/>
      </w:rPr>
    </w:lvl>
    <w:lvl w:ilvl="6">
      <w:numFmt w:val="bullet"/>
      <w:lvlText w:val="•"/>
      <w:lvlJc w:val="left"/>
      <w:pPr>
        <w:ind w:left="6050" w:hanging="641"/>
      </w:pPr>
      <w:rPr>
        <w:rFonts w:hint="default"/>
        <w:lang w:val="ru-RU" w:eastAsia="ru-RU" w:bidi="ru-RU"/>
      </w:rPr>
    </w:lvl>
    <w:lvl w:ilvl="7">
      <w:numFmt w:val="bullet"/>
      <w:lvlText w:val="•"/>
      <w:lvlJc w:val="left"/>
      <w:pPr>
        <w:ind w:left="7004" w:hanging="641"/>
      </w:pPr>
      <w:rPr>
        <w:rFonts w:hint="default"/>
        <w:lang w:val="ru-RU" w:eastAsia="ru-RU" w:bidi="ru-RU"/>
      </w:rPr>
    </w:lvl>
    <w:lvl w:ilvl="8">
      <w:numFmt w:val="bullet"/>
      <w:lvlText w:val="•"/>
      <w:lvlJc w:val="left"/>
      <w:pPr>
        <w:ind w:left="7958" w:hanging="641"/>
      </w:pPr>
      <w:rPr>
        <w:rFonts w:hint="default"/>
        <w:lang w:val="ru-RU" w:eastAsia="ru-RU" w:bidi="ru-RU"/>
      </w:rPr>
    </w:lvl>
  </w:abstractNum>
  <w:abstractNum w:abstractNumId="2">
    <w:nsid w:val="08B24B6A"/>
    <w:multiLevelType w:val="hybridMultilevel"/>
    <w:tmpl w:val="BC00CB0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B660A3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0C415A"/>
    <w:multiLevelType w:val="hybridMultilevel"/>
    <w:tmpl w:val="8C341C8C"/>
    <w:lvl w:ilvl="0" w:tplc="0419000F">
      <w:start w:val="1"/>
      <w:numFmt w:val="decimal"/>
      <w:lvlText w:val="%1."/>
      <w:lvlJc w:val="left"/>
      <w:pPr>
        <w:ind w:left="1417" w:hanging="360"/>
      </w:pPr>
    </w:lvl>
    <w:lvl w:ilvl="1" w:tplc="04190019">
      <w:start w:val="1"/>
      <w:numFmt w:val="lowerLetter"/>
      <w:lvlText w:val="%2."/>
      <w:lvlJc w:val="left"/>
      <w:pPr>
        <w:ind w:left="2137" w:hanging="360"/>
      </w:pPr>
    </w:lvl>
    <w:lvl w:ilvl="2" w:tplc="0419001B">
      <w:start w:val="1"/>
      <w:numFmt w:val="lowerRoman"/>
      <w:lvlText w:val="%3."/>
      <w:lvlJc w:val="right"/>
      <w:pPr>
        <w:ind w:left="2857" w:hanging="180"/>
      </w:pPr>
    </w:lvl>
    <w:lvl w:ilvl="3" w:tplc="0419000F">
      <w:start w:val="1"/>
      <w:numFmt w:val="decimal"/>
      <w:lvlText w:val="%4."/>
      <w:lvlJc w:val="left"/>
      <w:pPr>
        <w:ind w:left="3577" w:hanging="360"/>
      </w:pPr>
    </w:lvl>
    <w:lvl w:ilvl="4" w:tplc="04190019">
      <w:start w:val="1"/>
      <w:numFmt w:val="lowerLetter"/>
      <w:lvlText w:val="%5."/>
      <w:lvlJc w:val="left"/>
      <w:pPr>
        <w:ind w:left="4297" w:hanging="360"/>
      </w:pPr>
    </w:lvl>
    <w:lvl w:ilvl="5" w:tplc="0419001B" w:tentative="1">
      <w:start w:val="1"/>
      <w:numFmt w:val="lowerRoman"/>
      <w:lvlText w:val="%6."/>
      <w:lvlJc w:val="right"/>
      <w:pPr>
        <w:ind w:left="5017" w:hanging="180"/>
      </w:pPr>
    </w:lvl>
    <w:lvl w:ilvl="6" w:tplc="0419000F" w:tentative="1">
      <w:start w:val="1"/>
      <w:numFmt w:val="decimal"/>
      <w:lvlText w:val="%7."/>
      <w:lvlJc w:val="left"/>
      <w:pPr>
        <w:ind w:left="5737" w:hanging="360"/>
      </w:pPr>
    </w:lvl>
    <w:lvl w:ilvl="7" w:tplc="04190019" w:tentative="1">
      <w:start w:val="1"/>
      <w:numFmt w:val="lowerLetter"/>
      <w:lvlText w:val="%8."/>
      <w:lvlJc w:val="left"/>
      <w:pPr>
        <w:ind w:left="6457" w:hanging="360"/>
      </w:pPr>
    </w:lvl>
    <w:lvl w:ilvl="8" w:tplc="0419001B" w:tentative="1">
      <w:start w:val="1"/>
      <w:numFmt w:val="lowerRoman"/>
      <w:lvlText w:val="%9."/>
      <w:lvlJc w:val="right"/>
      <w:pPr>
        <w:ind w:left="7177" w:hanging="180"/>
      </w:pPr>
    </w:lvl>
  </w:abstractNum>
  <w:abstractNum w:abstractNumId="5">
    <w:nsid w:val="0E5A45BA"/>
    <w:multiLevelType w:val="hybridMultilevel"/>
    <w:tmpl w:val="788CF24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10B10C6"/>
    <w:multiLevelType w:val="hybridMultilevel"/>
    <w:tmpl w:val="2CE24402"/>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nsid w:val="134E502B"/>
    <w:multiLevelType w:val="hybridMultilevel"/>
    <w:tmpl w:val="92C05B42"/>
    <w:lvl w:ilvl="0" w:tplc="61EE6090">
      <w:start w:val="1"/>
      <w:numFmt w:val="decimal"/>
      <w:lvlText w:val="%1."/>
      <w:lvlJc w:val="left"/>
      <w:pPr>
        <w:ind w:left="786" w:hanging="360"/>
      </w:pPr>
      <w:rPr>
        <w:rFonts w:hint="default"/>
      </w:rPr>
    </w:lvl>
    <w:lvl w:ilvl="1" w:tplc="04220019" w:tentative="1">
      <w:start w:val="1"/>
      <w:numFmt w:val="lowerLetter"/>
      <w:lvlText w:val="%2."/>
      <w:lvlJc w:val="left"/>
      <w:pPr>
        <w:ind w:left="1146" w:hanging="360"/>
      </w:pPr>
    </w:lvl>
    <w:lvl w:ilvl="2" w:tplc="0422001B" w:tentative="1">
      <w:start w:val="1"/>
      <w:numFmt w:val="lowerRoman"/>
      <w:lvlText w:val="%3."/>
      <w:lvlJc w:val="right"/>
      <w:pPr>
        <w:ind w:left="1866" w:hanging="180"/>
      </w:pPr>
    </w:lvl>
    <w:lvl w:ilvl="3" w:tplc="0422000F" w:tentative="1">
      <w:start w:val="1"/>
      <w:numFmt w:val="decimal"/>
      <w:lvlText w:val="%4."/>
      <w:lvlJc w:val="left"/>
      <w:pPr>
        <w:ind w:left="2586" w:hanging="360"/>
      </w:pPr>
    </w:lvl>
    <w:lvl w:ilvl="4" w:tplc="04220019" w:tentative="1">
      <w:start w:val="1"/>
      <w:numFmt w:val="lowerLetter"/>
      <w:lvlText w:val="%5."/>
      <w:lvlJc w:val="left"/>
      <w:pPr>
        <w:ind w:left="3306" w:hanging="360"/>
      </w:pPr>
    </w:lvl>
    <w:lvl w:ilvl="5" w:tplc="0422001B" w:tentative="1">
      <w:start w:val="1"/>
      <w:numFmt w:val="lowerRoman"/>
      <w:lvlText w:val="%6."/>
      <w:lvlJc w:val="right"/>
      <w:pPr>
        <w:ind w:left="4026" w:hanging="180"/>
      </w:pPr>
    </w:lvl>
    <w:lvl w:ilvl="6" w:tplc="0422000F" w:tentative="1">
      <w:start w:val="1"/>
      <w:numFmt w:val="decimal"/>
      <w:lvlText w:val="%7."/>
      <w:lvlJc w:val="left"/>
      <w:pPr>
        <w:ind w:left="4746" w:hanging="360"/>
      </w:pPr>
    </w:lvl>
    <w:lvl w:ilvl="7" w:tplc="04220019" w:tentative="1">
      <w:start w:val="1"/>
      <w:numFmt w:val="lowerLetter"/>
      <w:lvlText w:val="%8."/>
      <w:lvlJc w:val="left"/>
      <w:pPr>
        <w:ind w:left="5466" w:hanging="360"/>
      </w:pPr>
    </w:lvl>
    <w:lvl w:ilvl="8" w:tplc="0422001B" w:tentative="1">
      <w:start w:val="1"/>
      <w:numFmt w:val="lowerRoman"/>
      <w:lvlText w:val="%9."/>
      <w:lvlJc w:val="right"/>
      <w:pPr>
        <w:ind w:left="6186" w:hanging="180"/>
      </w:pPr>
    </w:lvl>
  </w:abstractNum>
  <w:abstractNum w:abstractNumId="8">
    <w:nsid w:val="13A54D4F"/>
    <w:multiLevelType w:val="hybridMultilevel"/>
    <w:tmpl w:val="301E4A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8856D11"/>
    <w:multiLevelType w:val="hybridMultilevel"/>
    <w:tmpl w:val="E788FC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AC417B5"/>
    <w:multiLevelType w:val="multilevel"/>
    <w:tmpl w:val="84EAA0B4"/>
    <w:lvl w:ilvl="0">
      <w:start w:val="1"/>
      <w:numFmt w:val="decimal"/>
      <w:lvlText w:val="%1."/>
      <w:lvlJc w:val="left"/>
      <w:pPr>
        <w:ind w:left="1057" w:hanging="360"/>
      </w:pPr>
      <w:rPr>
        <w:rFonts w:hint="default"/>
      </w:rPr>
    </w:lvl>
    <w:lvl w:ilvl="1">
      <w:start w:val="1"/>
      <w:numFmt w:val="decimal"/>
      <w:isLgl/>
      <w:lvlText w:val="%1.%2."/>
      <w:lvlJc w:val="left"/>
      <w:pPr>
        <w:ind w:left="1417" w:hanging="720"/>
      </w:pPr>
      <w:rPr>
        <w:rFonts w:hint="default"/>
      </w:rPr>
    </w:lvl>
    <w:lvl w:ilvl="2">
      <w:start w:val="1"/>
      <w:numFmt w:val="decimal"/>
      <w:isLgl/>
      <w:lvlText w:val="%1.%2.%3."/>
      <w:lvlJc w:val="left"/>
      <w:pPr>
        <w:ind w:left="1417" w:hanging="720"/>
      </w:pPr>
      <w:rPr>
        <w:rFonts w:hint="default"/>
      </w:rPr>
    </w:lvl>
    <w:lvl w:ilvl="3">
      <w:start w:val="1"/>
      <w:numFmt w:val="decimal"/>
      <w:isLgl/>
      <w:lvlText w:val="%1.%2.%3.%4."/>
      <w:lvlJc w:val="left"/>
      <w:pPr>
        <w:ind w:left="1777" w:hanging="1080"/>
      </w:pPr>
      <w:rPr>
        <w:rFonts w:hint="default"/>
      </w:rPr>
    </w:lvl>
    <w:lvl w:ilvl="4">
      <w:start w:val="1"/>
      <w:numFmt w:val="decimal"/>
      <w:isLgl/>
      <w:lvlText w:val="%1.%2.%3.%4.%5."/>
      <w:lvlJc w:val="left"/>
      <w:pPr>
        <w:ind w:left="1777" w:hanging="1080"/>
      </w:pPr>
      <w:rPr>
        <w:rFonts w:hint="default"/>
      </w:rPr>
    </w:lvl>
    <w:lvl w:ilvl="5">
      <w:start w:val="1"/>
      <w:numFmt w:val="decimal"/>
      <w:isLgl/>
      <w:lvlText w:val="%1.%2.%3.%4.%5.%6."/>
      <w:lvlJc w:val="left"/>
      <w:pPr>
        <w:ind w:left="2137" w:hanging="1440"/>
      </w:pPr>
      <w:rPr>
        <w:rFonts w:hint="default"/>
      </w:rPr>
    </w:lvl>
    <w:lvl w:ilvl="6">
      <w:start w:val="1"/>
      <w:numFmt w:val="decimal"/>
      <w:isLgl/>
      <w:lvlText w:val="%1.%2.%3.%4.%5.%6.%7."/>
      <w:lvlJc w:val="left"/>
      <w:pPr>
        <w:ind w:left="2497" w:hanging="1800"/>
      </w:pPr>
      <w:rPr>
        <w:rFonts w:hint="default"/>
      </w:rPr>
    </w:lvl>
    <w:lvl w:ilvl="7">
      <w:start w:val="1"/>
      <w:numFmt w:val="decimal"/>
      <w:isLgl/>
      <w:lvlText w:val="%1.%2.%3.%4.%5.%6.%7.%8."/>
      <w:lvlJc w:val="left"/>
      <w:pPr>
        <w:ind w:left="2497" w:hanging="1800"/>
      </w:pPr>
      <w:rPr>
        <w:rFonts w:hint="default"/>
      </w:rPr>
    </w:lvl>
    <w:lvl w:ilvl="8">
      <w:start w:val="1"/>
      <w:numFmt w:val="decimal"/>
      <w:isLgl/>
      <w:lvlText w:val="%1.%2.%3.%4.%5.%6.%7.%8.%9."/>
      <w:lvlJc w:val="left"/>
      <w:pPr>
        <w:ind w:left="2857" w:hanging="2160"/>
      </w:pPr>
      <w:rPr>
        <w:rFonts w:hint="default"/>
      </w:rPr>
    </w:lvl>
  </w:abstractNum>
  <w:abstractNum w:abstractNumId="11">
    <w:nsid w:val="1C116EF8"/>
    <w:multiLevelType w:val="multilevel"/>
    <w:tmpl w:val="DCD6A580"/>
    <w:lvl w:ilvl="0">
      <w:start w:val="5"/>
      <w:numFmt w:val="decimal"/>
      <w:lvlText w:val="%1"/>
      <w:lvlJc w:val="left"/>
      <w:pPr>
        <w:ind w:left="1282" w:hanging="641"/>
      </w:pPr>
      <w:rPr>
        <w:rFonts w:hint="default"/>
        <w:lang w:val="ru-RU" w:eastAsia="ru-RU" w:bidi="ru-RU"/>
      </w:rPr>
    </w:lvl>
    <w:lvl w:ilvl="1">
      <w:start w:val="2"/>
      <w:numFmt w:val="decimal"/>
      <w:lvlText w:val="%1.%2"/>
      <w:lvlJc w:val="left"/>
      <w:pPr>
        <w:ind w:left="1282" w:hanging="641"/>
      </w:pPr>
      <w:rPr>
        <w:rFonts w:ascii="Times New Roman" w:eastAsia="Times New Roman" w:hAnsi="Times New Roman" w:cs="Times New Roman" w:hint="default"/>
        <w:w w:val="100"/>
        <w:sz w:val="28"/>
        <w:szCs w:val="28"/>
        <w:lang w:val="ru-RU" w:eastAsia="ru-RU" w:bidi="ru-RU"/>
      </w:rPr>
    </w:lvl>
    <w:lvl w:ilvl="2">
      <w:numFmt w:val="bullet"/>
      <w:lvlText w:val="•"/>
      <w:lvlJc w:val="left"/>
      <w:pPr>
        <w:ind w:left="2997" w:hanging="641"/>
      </w:pPr>
      <w:rPr>
        <w:rFonts w:hint="default"/>
        <w:lang w:val="ru-RU" w:eastAsia="ru-RU" w:bidi="ru-RU"/>
      </w:rPr>
    </w:lvl>
    <w:lvl w:ilvl="3">
      <w:numFmt w:val="bullet"/>
      <w:lvlText w:val="•"/>
      <w:lvlJc w:val="left"/>
      <w:pPr>
        <w:ind w:left="3855" w:hanging="641"/>
      </w:pPr>
      <w:rPr>
        <w:rFonts w:hint="default"/>
        <w:lang w:val="ru-RU" w:eastAsia="ru-RU" w:bidi="ru-RU"/>
      </w:rPr>
    </w:lvl>
    <w:lvl w:ilvl="4">
      <w:numFmt w:val="bullet"/>
      <w:lvlText w:val="•"/>
      <w:lvlJc w:val="left"/>
      <w:pPr>
        <w:ind w:left="4714" w:hanging="641"/>
      </w:pPr>
      <w:rPr>
        <w:rFonts w:hint="default"/>
        <w:lang w:val="ru-RU" w:eastAsia="ru-RU" w:bidi="ru-RU"/>
      </w:rPr>
    </w:lvl>
    <w:lvl w:ilvl="5">
      <w:numFmt w:val="bullet"/>
      <w:lvlText w:val="•"/>
      <w:lvlJc w:val="left"/>
      <w:pPr>
        <w:ind w:left="5573" w:hanging="641"/>
      </w:pPr>
      <w:rPr>
        <w:rFonts w:hint="default"/>
        <w:lang w:val="ru-RU" w:eastAsia="ru-RU" w:bidi="ru-RU"/>
      </w:rPr>
    </w:lvl>
    <w:lvl w:ilvl="6">
      <w:numFmt w:val="bullet"/>
      <w:lvlText w:val="•"/>
      <w:lvlJc w:val="left"/>
      <w:pPr>
        <w:ind w:left="6431" w:hanging="641"/>
      </w:pPr>
      <w:rPr>
        <w:rFonts w:hint="default"/>
        <w:lang w:val="ru-RU" w:eastAsia="ru-RU" w:bidi="ru-RU"/>
      </w:rPr>
    </w:lvl>
    <w:lvl w:ilvl="7">
      <w:numFmt w:val="bullet"/>
      <w:lvlText w:val="•"/>
      <w:lvlJc w:val="left"/>
      <w:pPr>
        <w:ind w:left="7290" w:hanging="641"/>
      </w:pPr>
      <w:rPr>
        <w:rFonts w:hint="default"/>
        <w:lang w:val="ru-RU" w:eastAsia="ru-RU" w:bidi="ru-RU"/>
      </w:rPr>
    </w:lvl>
    <w:lvl w:ilvl="8">
      <w:numFmt w:val="bullet"/>
      <w:lvlText w:val="•"/>
      <w:lvlJc w:val="left"/>
      <w:pPr>
        <w:ind w:left="8149" w:hanging="641"/>
      </w:pPr>
      <w:rPr>
        <w:rFonts w:hint="default"/>
        <w:lang w:val="ru-RU" w:eastAsia="ru-RU" w:bidi="ru-RU"/>
      </w:rPr>
    </w:lvl>
  </w:abstractNum>
  <w:abstractNum w:abstractNumId="12">
    <w:nsid w:val="1DE514DF"/>
    <w:multiLevelType w:val="hybridMultilevel"/>
    <w:tmpl w:val="C44C4BEA"/>
    <w:lvl w:ilvl="0" w:tplc="61EE6090">
      <w:start w:val="1"/>
      <w:numFmt w:val="decimal"/>
      <w:lvlText w:val="%1."/>
      <w:lvlJc w:val="left"/>
      <w:pPr>
        <w:ind w:left="108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1FDC7252"/>
    <w:multiLevelType w:val="hybridMultilevel"/>
    <w:tmpl w:val="EB7695AC"/>
    <w:lvl w:ilvl="0" w:tplc="0419000F">
      <w:start w:val="1"/>
      <w:numFmt w:val="decimal"/>
      <w:lvlText w:val="%1."/>
      <w:lvlJc w:val="left"/>
      <w:pPr>
        <w:ind w:left="3177" w:hanging="360"/>
      </w:pPr>
    </w:lvl>
    <w:lvl w:ilvl="1" w:tplc="04190019" w:tentative="1">
      <w:start w:val="1"/>
      <w:numFmt w:val="lowerLetter"/>
      <w:lvlText w:val="%2."/>
      <w:lvlJc w:val="left"/>
      <w:pPr>
        <w:ind w:left="3897" w:hanging="360"/>
      </w:pPr>
    </w:lvl>
    <w:lvl w:ilvl="2" w:tplc="0419001B" w:tentative="1">
      <w:start w:val="1"/>
      <w:numFmt w:val="lowerRoman"/>
      <w:lvlText w:val="%3."/>
      <w:lvlJc w:val="right"/>
      <w:pPr>
        <w:ind w:left="4617" w:hanging="180"/>
      </w:pPr>
    </w:lvl>
    <w:lvl w:ilvl="3" w:tplc="0419000F" w:tentative="1">
      <w:start w:val="1"/>
      <w:numFmt w:val="decimal"/>
      <w:lvlText w:val="%4."/>
      <w:lvlJc w:val="left"/>
      <w:pPr>
        <w:ind w:left="5337" w:hanging="360"/>
      </w:pPr>
    </w:lvl>
    <w:lvl w:ilvl="4" w:tplc="04190019" w:tentative="1">
      <w:start w:val="1"/>
      <w:numFmt w:val="lowerLetter"/>
      <w:lvlText w:val="%5."/>
      <w:lvlJc w:val="left"/>
      <w:pPr>
        <w:ind w:left="6057" w:hanging="360"/>
      </w:pPr>
    </w:lvl>
    <w:lvl w:ilvl="5" w:tplc="0419001B" w:tentative="1">
      <w:start w:val="1"/>
      <w:numFmt w:val="lowerRoman"/>
      <w:lvlText w:val="%6."/>
      <w:lvlJc w:val="right"/>
      <w:pPr>
        <w:ind w:left="6777" w:hanging="180"/>
      </w:pPr>
    </w:lvl>
    <w:lvl w:ilvl="6" w:tplc="0419000F" w:tentative="1">
      <w:start w:val="1"/>
      <w:numFmt w:val="decimal"/>
      <w:lvlText w:val="%7."/>
      <w:lvlJc w:val="left"/>
      <w:pPr>
        <w:ind w:left="7497" w:hanging="360"/>
      </w:pPr>
    </w:lvl>
    <w:lvl w:ilvl="7" w:tplc="04190019" w:tentative="1">
      <w:start w:val="1"/>
      <w:numFmt w:val="lowerLetter"/>
      <w:lvlText w:val="%8."/>
      <w:lvlJc w:val="left"/>
      <w:pPr>
        <w:ind w:left="8217" w:hanging="360"/>
      </w:pPr>
    </w:lvl>
    <w:lvl w:ilvl="8" w:tplc="0419001B" w:tentative="1">
      <w:start w:val="1"/>
      <w:numFmt w:val="lowerRoman"/>
      <w:lvlText w:val="%9."/>
      <w:lvlJc w:val="right"/>
      <w:pPr>
        <w:ind w:left="8937" w:hanging="180"/>
      </w:pPr>
    </w:lvl>
  </w:abstractNum>
  <w:abstractNum w:abstractNumId="14">
    <w:nsid w:val="20173A6F"/>
    <w:multiLevelType w:val="hybridMultilevel"/>
    <w:tmpl w:val="D0DADDF2"/>
    <w:lvl w:ilvl="0" w:tplc="04190001">
      <w:start w:val="1"/>
      <w:numFmt w:val="bullet"/>
      <w:lvlText w:val=""/>
      <w:lvlJc w:val="left"/>
      <w:pPr>
        <w:tabs>
          <w:tab w:val="num" w:pos="1068"/>
        </w:tabs>
        <w:ind w:left="1068" w:hanging="360"/>
      </w:pPr>
      <w:rPr>
        <w:rFonts w:ascii="Symbol" w:hAnsi="Symbol"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5">
    <w:nsid w:val="217B1A68"/>
    <w:multiLevelType w:val="hybridMultilevel"/>
    <w:tmpl w:val="57A818A6"/>
    <w:lvl w:ilvl="0" w:tplc="558EAB46">
      <w:start w:val="1"/>
      <w:numFmt w:val="decimal"/>
      <w:lvlText w:val="%1."/>
      <w:lvlJc w:val="left"/>
      <w:pPr>
        <w:ind w:left="396"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22CA489A"/>
    <w:multiLevelType w:val="hybridMultilevel"/>
    <w:tmpl w:val="185E5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4866644"/>
    <w:multiLevelType w:val="hybridMultilevel"/>
    <w:tmpl w:val="06AAEE8C"/>
    <w:lvl w:ilvl="0" w:tplc="61EE6090">
      <w:start w:val="1"/>
      <w:numFmt w:val="decimal"/>
      <w:lvlText w:val="%1."/>
      <w:lvlJc w:val="left"/>
      <w:pPr>
        <w:ind w:left="108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248D7BDA"/>
    <w:multiLevelType w:val="hybridMultilevel"/>
    <w:tmpl w:val="3C8668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7D37ADC"/>
    <w:multiLevelType w:val="hybridMultilevel"/>
    <w:tmpl w:val="13B8F2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B077541"/>
    <w:multiLevelType w:val="hybridMultilevel"/>
    <w:tmpl w:val="CA560246"/>
    <w:lvl w:ilvl="0" w:tplc="61EE609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1">
    <w:nsid w:val="2B767F46"/>
    <w:multiLevelType w:val="hybridMultilevel"/>
    <w:tmpl w:val="CCA08A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2D6F31D1"/>
    <w:multiLevelType w:val="hybridMultilevel"/>
    <w:tmpl w:val="C3004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2052DF5"/>
    <w:multiLevelType w:val="multilevel"/>
    <w:tmpl w:val="8876B554"/>
    <w:lvl w:ilvl="0">
      <w:start w:val="1"/>
      <w:numFmt w:val="decimal"/>
      <w:lvlText w:val="%1."/>
      <w:lvlJc w:val="left"/>
      <w:pPr>
        <w:ind w:left="450" w:hanging="450"/>
      </w:pPr>
      <w:rPr>
        <w:rFonts w:hint="default"/>
      </w:rPr>
    </w:lvl>
    <w:lvl w:ilvl="1">
      <w:start w:val="2"/>
      <w:numFmt w:val="decimal"/>
      <w:lvlText w:val="%1.%2."/>
      <w:lvlJc w:val="left"/>
      <w:pPr>
        <w:ind w:left="684" w:hanging="720"/>
      </w:pPr>
      <w:rPr>
        <w:rFonts w:hint="default"/>
      </w:rPr>
    </w:lvl>
    <w:lvl w:ilvl="2">
      <w:start w:val="1"/>
      <w:numFmt w:val="decimal"/>
      <w:lvlText w:val="%1.%2.%3."/>
      <w:lvlJc w:val="left"/>
      <w:pPr>
        <w:ind w:left="648" w:hanging="720"/>
      </w:pPr>
      <w:rPr>
        <w:rFonts w:hint="default"/>
      </w:rPr>
    </w:lvl>
    <w:lvl w:ilvl="3">
      <w:start w:val="1"/>
      <w:numFmt w:val="decimal"/>
      <w:lvlText w:val="%1.%2.%3.%4."/>
      <w:lvlJc w:val="left"/>
      <w:pPr>
        <w:ind w:left="972" w:hanging="1080"/>
      </w:pPr>
      <w:rPr>
        <w:rFonts w:hint="default"/>
      </w:rPr>
    </w:lvl>
    <w:lvl w:ilvl="4">
      <w:start w:val="1"/>
      <w:numFmt w:val="decimal"/>
      <w:lvlText w:val="%1.%2.%3.%4.%5."/>
      <w:lvlJc w:val="left"/>
      <w:pPr>
        <w:ind w:left="936" w:hanging="1080"/>
      </w:pPr>
      <w:rPr>
        <w:rFonts w:hint="default"/>
      </w:rPr>
    </w:lvl>
    <w:lvl w:ilvl="5">
      <w:start w:val="1"/>
      <w:numFmt w:val="decimal"/>
      <w:lvlText w:val="%1.%2.%3.%4.%5.%6."/>
      <w:lvlJc w:val="left"/>
      <w:pPr>
        <w:ind w:left="1260" w:hanging="1440"/>
      </w:pPr>
      <w:rPr>
        <w:rFonts w:hint="default"/>
      </w:rPr>
    </w:lvl>
    <w:lvl w:ilvl="6">
      <w:start w:val="1"/>
      <w:numFmt w:val="decimal"/>
      <w:lvlText w:val="%1.%2.%3.%4.%5.%6.%7."/>
      <w:lvlJc w:val="left"/>
      <w:pPr>
        <w:ind w:left="1584" w:hanging="1800"/>
      </w:pPr>
      <w:rPr>
        <w:rFonts w:hint="default"/>
      </w:rPr>
    </w:lvl>
    <w:lvl w:ilvl="7">
      <w:start w:val="1"/>
      <w:numFmt w:val="decimal"/>
      <w:lvlText w:val="%1.%2.%3.%4.%5.%6.%7.%8."/>
      <w:lvlJc w:val="left"/>
      <w:pPr>
        <w:ind w:left="1548" w:hanging="1800"/>
      </w:pPr>
      <w:rPr>
        <w:rFonts w:hint="default"/>
      </w:rPr>
    </w:lvl>
    <w:lvl w:ilvl="8">
      <w:start w:val="1"/>
      <w:numFmt w:val="decimal"/>
      <w:lvlText w:val="%1.%2.%3.%4.%5.%6.%7.%8.%9."/>
      <w:lvlJc w:val="left"/>
      <w:pPr>
        <w:ind w:left="1872" w:hanging="2160"/>
      </w:pPr>
      <w:rPr>
        <w:rFonts w:hint="default"/>
      </w:rPr>
    </w:lvl>
  </w:abstractNum>
  <w:abstractNum w:abstractNumId="24">
    <w:nsid w:val="336E3969"/>
    <w:multiLevelType w:val="multilevel"/>
    <w:tmpl w:val="5F1E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B01427"/>
    <w:multiLevelType w:val="multilevel"/>
    <w:tmpl w:val="672EBFA4"/>
    <w:lvl w:ilvl="0">
      <w:start w:val="1"/>
      <w:numFmt w:val="decimal"/>
      <w:lvlText w:val="%1"/>
      <w:lvlJc w:val="left"/>
      <w:pPr>
        <w:ind w:left="435" w:hanging="435"/>
      </w:pPr>
      <w:rPr>
        <w:rFonts w:hint="default"/>
        <w:b/>
      </w:rPr>
    </w:lvl>
    <w:lvl w:ilvl="1">
      <w:start w:val="1"/>
      <w:numFmt w:val="decimal"/>
      <w:isLgl/>
      <w:lvlText w:val="%1.%2."/>
      <w:lvlJc w:val="left"/>
      <w:pPr>
        <w:ind w:left="684" w:hanging="720"/>
      </w:pPr>
      <w:rPr>
        <w:rFonts w:hint="default"/>
        <w:b/>
      </w:rPr>
    </w:lvl>
    <w:lvl w:ilvl="2">
      <w:start w:val="1"/>
      <w:numFmt w:val="decimal"/>
      <w:isLgl/>
      <w:lvlText w:val="%1.%2.%3."/>
      <w:lvlJc w:val="left"/>
      <w:pPr>
        <w:ind w:left="884" w:hanging="720"/>
      </w:pPr>
      <w:rPr>
        <w:rFonts w:hint="default"/>
      </w:rPr>
    </w:lvl>
    <w:lvl w:ilvl="3">
      <w:start w:val="1"/>
      <w:numFmt w:val="decimal"/>
      <w:isLgl/>
      <w:lvlText w:val="%1.%2.%3.%4."/>
      <w:lvlJc w:val="left"/>
      <w:pPr>
        <w:ind w:left="1326" w:hanging="1080"/>
      </w:pPr>
      <w:rPr>
        <w:rFonts w:hint="default"/>
      </w:rPr>
    </w:lvl>
    <w:lvl w:ilvl="4">
      <w:start w:val="1"/>
      <w:numFmt w:val="decimal"/>
      <w:isLgl/>
      <w:lvlText w:val="%1.%2.%3.%4.%5."/>
      <w:lvlJc w:val="left"/>
      <w:pPr>
        <w:ind w:left="1408" w:hanging="1080"/>
      </w:pPr>
      <w:rPr>
        <w:rFonts w:hint="default"/>
      </w:rPr>
    </w:lvl>
    <w:lvl w:ilvl="5">
      <w:start w:val="1"/>
      <w:numFmt w:val="decimal"/>
      <w:isLgl/>
      <w:lvlText w:val="%1.%2.%3.%4.%5.%6."/>
      <w:lvlJc w:val="left"/>
      <w:pPr>
        <w:ind w:left="1850" w:hanging="1440"/>
      </w:pPr>
      <w:rPr>
        <w:rFonts w:hint="default"/>
      </w:rPr>
    </w:lvl>
    <w:lvl w:ilvl="6">
      <w:start w:val="1"/>
      <w:numFmt w:val="decimal"/>
      <w:isLgl/>
      <w:lvlText w:val="%1.%2.%3.%4.%5.%6.%7."/>
      <w:lvlJc w:val="left"/>
      <w:pPr>
        <w:ind w:left="2292" w:hanging="1800"/>
      </w:pPr>
      <w:rPr>
        <w:rFonts w:hint="default"/>
      </w:rPr>
    </w:lvl>
    <w:lvl w:ilvl="7">
      <w:start w:val="1"/>
      <w:numFmt w:val="decimal"/>
      <w:isLgl/>
      <w:lvlText w:val="%1.%2.%3.%4.%5.%6.%7.%8."/>
      <w:lvlJc w:val="left"/>
      <w:pPr>
        <w:ind w:left="2374" w:hanging="1800"/>
      </w:pPr>
      <w:rPr>
        <w:rFonts w:hint="default"/>
      </w:rPr>
    </w:lvl>
    <w:lvl w:ilvl="8">
      <w:start w:val="1"/>
      <w:numFmt w:val="decimal"/>
      <w:isLgl/>
      <w:lvlText w:val="%1.%2.%3.%4.%5.%6.%7.%8.%9."/>
      <w:lvlJc w:val="left"/>
      <w:pPr>
        <w:ind w:left="2816" w:hanging="2160"/>
      </w:pPr>
      <w:rPr>
        <w:rFonts w:hint="default"/>
      </w:rPr>
    </w:lvl>
  </w:abstractNum>
  <w:abstractNum w:abstractNumId="26">
    <w:nsid w:val="3D46657F"/>
    <w:multiLevelType w:val="hybridMultilevel"/>
    <w:tmpl w:val="159695CC"/>
    <w:lvl w:ilvl="0" w:tplc="61EE6090">
      <w:start w:val="1"/>
      <w:numFmt w:val="decimal"/>
      <w:lvlText w:val="%1."/>
      <w:lvlJc w:val="left"/>
      <w:pPr>
        <w:ind w:left="1070" w:hanging="360"/>
      </w:pPr>
      <w:rPr>
        <w:rFonts w:hint="default"/>
      </w:rPr>
    </w:lvl>
    <w:lvl w:ilvl="1" w:tplc="04220019" w:tentative="1">
      <w:start w:val="1"/>
      <w:numFmt w:val="lowerLetter"/>
      <w:lvlText w:val="%2."/>
      <w:lvlJc w:val="left"/>
      <w:pPr>
        <w:ind w:left="1790" w:hanging="360"/>
      </w:pPr>
    </w:lvl>
    <w:lvl w:ilvl="2" w:tplc="0422001B" w:tentative="1">
      <w:start w:val="1"/>
      <w:numFmt w:val="lowerRoman"/>
      <w:lvlText w:val="%3."/>
      <w:lvlJc w:val="right"/>
      <w:pPr>
        <w:ind w:left="2510" w:hanging="180"/>
      </w:pPr>
    </w:lvl>
    <w:lvl w:ilvl="3" w:tplc="0422000F" w:tentative="1">
      <w:start w:val="1"/>
      <w:numFmt w:val="decimal"/>
      <w:lvlText w:val="%4."/>
      <w:lvlJc w:val="left"/>
      <w:pPr>
        <w:ind w:left="3230" w:hanging="360"/>
      </w:pPr>
    </w:lvl>
    <w:lvl w:ilvl="4" w:tplc="04220019" w:tentative="1">
      <w:start w:val="1"/>
      <w:numFmt w:val="lowerLetter"/>
      <w:lvlText w:val="%5."/>
      <w:lvlJc w:val="left"/>
      <w:pPr>
        <w:ind w:left="3950" w:hanging="360"/>
      </w:pPr>
    </w:lvl>
    <w:lvl w:ilvl="5" w:tplc="0422001B" w:tentative="1">
      <w:start w:val="1"/>
      <w:numFmt w:val="lowerRoman"/>
      <w:lvlText w:val="%6."/>
      <w:lvlJc w:val="right"/>
      <w:pPr>
        <w:ind w:left="4670" w:hanging="180"/>
      </w:pPr>
    </w:lvl>
    <w:lvl w:ilvl="6" w:tplc="0422000F" w:tentative="1">
      <w:start w:val="1"/>
      <w:numFmt w:val="decimal"/>
      <w:lvlText w:val="%7."/>
      <w:lvlJc w:val="left"/>
      <w:pPr>
        <w:ind w:left="5390" w:hanging="360"/>
      </w:pPr>
    </w:lvl>
    <w:lvl w:ilvl="7" w:tplc="04220019" w:tentative="1">
      <w:start w:val="1"/>
      <w:numFmt w:val="lowerLetter"/>
      <w:lvlText w:val="%8."/>
      <w:lvlJc w:val="left"/>
      <w:pPr>
        <w:ind w:left="6110" w:hanging="360"/>
      </w:pPr>
    </w:lvl>
    <w:lvl w:ilvl="8" w:tplc="0422001B" w:tentative="1">
      <w:start w:val="1"/>
      <w:numFmt w:val="lowerRoman"/>
      <w:lvlText w:val="%9."/>
      <w:lvlJc w:val="right"/>
      <w:pPr>
        <w:ind w:left="6830" w:hanging="180"/>
      </w:pPr>
    </w:lvl>
  </w:abstractNum>
  <w:abstractNum w:abstractNumId="27">
    <w:nsid w:val="427F56B9"/>
    <w:multiLevelType w:val="multilevel"/>
    <w:tmpl w:val="A2A08444"/>
    <w:lvl w:ilvl="0">
      <w:start w:val="2"/>
      <w:numFmt w:val="decimal"/>
      <w:lvlText w:val="%1"/>
      <w:lvlJc w:val="left"/>
      <w:pPr>
        <w:ind w:left="360" w:hanging="360"/>
      </w:pPr>
      <w:rPr>
        <w:rFonts w:hint="default"/>
      </w:rPr>
    </w:lvl>
    <w:lvl w:ilvl="1">
      <w:start w:val="2"/>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952" w:hanging="2160"/>
      </w:pPr>
      <w:rPr>
        <w:rFonts w:hint="default"/>
      </w:rPr>
    </w:lvl>
  </w:abstractNum>
  <w:abstractNum w:abstractNumId="28">
    <w:nsid w:val="42F03C7C"/>
    <w:multiLevelType w:val="hybridMultilevel"/>
    <w:tmpl w:val="5C58FF76"/>
    <w:lvl w:ilvl="0" w:tplc="61EE6090">
      <w:start w:val="1"/>
      <w:numFmt w:val="decimal"/>
      <w:lvlText w:val="%1."/>
      <w:lvlJc w:val="left"/>
      <w:pPr>
        <w:ind w:left="1506" w:hanging="360"/>
      </w:pPr>
      <w:rPr>
        <w:rFonts w:hint="default"/>
      </w:r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29">
    <w:nsid w:val="4F82680A"/>
    <w:multiLevelType w:val="multilevel"/>
    <w:tmpl w:val="3C003A2E"/>
    <w:lvl w:ilvl="0">
      <w:start w:val="2"/>
      <w:numFmt w:val="decimal"/>
      <w:lvlText w:val="%1."/>
      <w:lvlJc w:val="left"/>
      <w:pPr>
        <w:ind w:left="432" w:hanging="432"/>
      </w:pPr>
      <w:rPr>
        <w:rFonts w:hint="default"/>
      </w:rPr>
    </w:lvl>
    <w:lvl w:ilvl="1">
      <w:start w:val="1"/>
      <w:numFmt w:val="decimal"/>
      <w:lvlText w:val="%1.%2."/>
      <w:lvlJc w:val="left"/>
      <w:pPr>
        <w:ind w:left="1417" w:hanging="720"/>
      </w:pPr>
      <w:rPr>
        <w:rFonts w:hint="default"/>
      </w:rPr>
    </w:lvl>
    <w:lvl w:ilvl="2">
      <w:start w:val="1"/>
      <w:numFmt w:val="decimal"/>
      <w:lvlText w:val="%1.%2.%3."/>
      <w:lvlJc w:val="left"/>
      <w:pPr>
        <w:ind w:left="2114" w:hanging="720"/>
      </w:pPr>
      <w:rPr>
        <w:rFonts w:hint="default"/>
      </w:rPr>
    </w:lvl>
    <w:lvl w:ilvl="3">
      <w:start w:val="1"/>
      <w:numFmt w:val="decimal"/>
      <w:lvlText w:val="%1.%2.%3.%4."/>
      <w:lvlJc w:val="left"/>
      <w:pPr>
        <w:ind w:left="3171" w:hanging="1080"/>
      </w:pPr>
      <w:rPr>
        <w:rFonts w:hint="default"/>
      </w:rPr>
    </w:lvl>
    <w:lvl w:ilvl="4">
      <w:start w:val="1"/>
      <w:numFmt w:val="decimal"/>
      <w:lvlText w:val="%1.%2.%3.%4.%5."/>
      <w:lvlJc w:val="left"/>
      <w:pPr>
        <w:ind w:left="3868" w:hanging="1080"/>
      </w:pPr>
      <w:rPr>
        <w:rFonts w:hint="default"/>
      </w:rPr>
    </w:lvl>
    <w:lvl w:ilvl="5">
      <w:start w:val="1"/>
      <w:numFmt w:val="decimal"/>
      <w:lvlText w:val="%1.%2.%3.%4.%5.%6."/>
      <w:lvlJc w:val="left"/>
      <w:pPr>
        <w:ind w:left="4925" w:hanging="1440"/>
      </w:pPr>
      <w:rPr>
        <w:rFonts w:hint="default"/>
      </w:rPr>
    </w:lvl>
    <w:lvl w:ilvl="6">
      <w:start w:val="1"/>
      <w:numFmt w:val="decimal"/>
      <w:lvlText w:val="%1.%2.%3.%4.%5.%6.%7."/>
      <w:lvlJc w:val="left"/>
      <w:pPr>
        <w:ind w:left="5982" w:hanging="1800"/>
      </w:pPr>
      <w:rPr>
        <w:rFonts w:hint="default"/>
      </w:rPr>
    </w:lvl>
    <w:lvl w:ilvl="7">
      <w:start w:val="1"/>
      <w:numFmt w:val="decimal"/>
      <w:lvlText w:val="%1.%2.%3.%4.%5.%6.%7.%8."/>
      <w:lvlJc w:val="left"/>
      <w:pPr>
        <w:ind w:left="6679" w:hanging="1800"/>
      </w:pPr>
      <w:rPr>
        <w:rFonts w:hint="default"/>
      </w:rPr>
    </w:lvl>
    <w:lvl w:ilvl="8">
      <w:start w:val="1"/>
      <w:numFmt w:val="decimal"/>
      <w:lvlText w:val="%1.%2.%3.%4.%5.%6.%7.%8.%9."/>
      <w:lvlJc w:val="left"/>
      <w:pPr>
        <w:ind w:left="7736" w:hanging="2160"/>
      </w:pPr>
      <w:rPr>
        <w:rFonts w:hint="default"/>
      </w:rPr>
    </w:lvl>
  </w:abstractNum>
  <w:abstractNum w:abstractNumId="30">
    <w:nsid w:val="4FDB5BE4"/>
    <w:multiLevelType w:val="hybridMultilevel"/>
    <w:tmpl w:val="21D079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5570013B"/>
    <w:multiLevelType w:val="multilevel"/>
    <w:tmpl w:val="C06A2CC4"/>
    <w:lvl w:ilvl="0">
      <w:start w:val="2"/>
      <w:numFmt w:val="decimal"/>
      <w:lvlText w:val="%1."/>
      <w:lvlJc w:val="left"/>
      <w:pPr>
        <w:ind w:left="432" w:hanging="432"/>
      </w:pPr>
      <w:rPr>
        <w:rFonts w:hint="default"/>
      </w:rPr>
    </w:lvl>
    <w:lvl w:ilvl="1">
      <w:start w:val="2"/>
      <w:numFmt w:val="decimal"/>
      <w:lvlText w:val="%1.%2."/>
      <w:lvlJc w:val="left"/>
      <w:pPr>
        <w:ind w:left="1417" w:hanging="720"/>
      </w:pPr>
      <w:rPr>
        <w:rFonts w:hint="default"/>
      </w:rPr>
    </w:lvl>
    <w:lvl w:ilvl="2">
      <w:start w:val="1"/>
      <w:numFmt w:val="decimal"/>
      <w:lvlText w:val="%1.%2.%3."/>
      <w:lvlJc w:val="left"/>
      <w:pPr>
        <w:ind w:left="2114" w:hanging="720"/>
      </w:pPr>
      <w:rPr>
        <w:rFonts w:hint="default"/>
      </w:rPr>
    </w:lvl>
    <w:lvl w:ilvl="3">
      <w:start w:val="1"/>
      <w:numFmt w:val="decimal"/>
      <w:lvlText w:val="%1.%2.%3.%4."/>
      <w:lvlJc w:val="left"/>
      <w:pPr>
        <w:ind w:left="3171" w:hanging="1080"/>
      </w:pPr>
      <w:rPr>
        <w:rFonts w:hint="default"/>
      </w:rPr>
    </w:lvl>
    <w:lvl w:ilvl="4">
      <w:start w:val="1"/>
      <w:numFmt w:val="decimal"/>
      <w:lvlText w:val="%1.%2.%3.%4.%5."/>
      <w:lvlJc w:val="left"/>
      <w:pPr>
        <w:ind w:left="3868" w:hanging="1080"/>
      </w:pPr>
      <w:rPr>
        <w:rFonts w:hint="default"/>
      </w:rPr>
    </w:lvl>
    <w:lvl w:ilvl="5">
      <w:start w:val="1"/>
      <w:numFmt w:val="decimal"/>
      <w:lvlText w:val="%1.%2.%3.%4.%5.%6."/>
      <w:lvlJc w:val="left"/>
      <w:pPr>
        <w:ind w:left="4925" w:hanging="1440"/>
      </w:pPr>
      <w:rPr>
        <w:rFonts w:hint="default"/>
      </w:rPr>
    </w:lvl>
    <w:lvl w:ilvl="6">
      <w:start w:val="1"/>
      <w:numFmt w:val="decimal"/>
      <w:lvlText w:val="%1.%2.%3.%4.%5.%6.%7."/>
      <w:lvlJc w:val="left"/>
      <w:pPr>
        <w:ind w:left="5982" w:hanging="1800"/>
      </w:pPr>
      <w:rPr>
        <w:rFonts w:hint="default"/>
      </w:rPr>
    </w:lvl>
    <w:lvl w:ilvl="7">
      <w:start w:val="1"/>
      <w:numFmt w:val="decimal"/>
      <w:lvlText w:val="%1.%2.%3.%4.%5.%6.%7.%8."/>
      <w:lvlJc w:val="left"/>
      <w:pPr>
        <w:ind w:left="6679" w:hanging="1800"/>
      </w:pPr>
      <w:rPr>
        <w:rFonts w:hint="default"/>
      </w:rPr>
    </w:lvl>
    <w:lvl w:ilvl="8">
      <w:start w:val="1"/>
      <w:numFmt w:val="decimal"/>
      <w:lvlText w:val="%1.%2.%3.%4.%5.%6.%7.%8.%9."/>
      <w:lvlJc w:val="left"/>
      <w:pPr>
        <w:ind w:left="7736" w:hanging="2160"/>
      </w:pPr>
      <w:rPr>
        <w:rFonts w:hint="default"/>
      </w:rPr>
    </w:lvl>
  </w:abstractNum>
  <w:abstractNum w:abstractNumId="32">
    <w:nsid w:val="5BE17F8D"/>
    <w:multiLevelType w:val="multilevel"/>
    <w:tmpl w:val="2990E6CE"/>
    <w:lvl w:ilvl="0">
      <w:start w:val="1"/>
      <w:numFmt w:val="decimal"/>
      <w:lvlText w:val="%1."/>
      <w:lvlJc w:val="left"/>
      <w:pPr>
        <w:ind w:left="450" w:hanging="450"/>
      </w:pPr>
      <w:rPr>
        <w:rFonts w:hint="default"/>
      </w:rPr>
    </w:lvl>
    <w:lvl w:ilvl="1">
      <w:start w:val="2"/>
      <w:numFmt w:val="decimal"/>
      <w:lvlText w:val="%1.%2."/>
      <w:lvlJc w:val="left"/>
      <w:pPr>
        <w:ind w:left="1417" w:hanging="720"/>
      </w:pPr>
      <w:rPr>
        <w:rFonts w:hint="default"/>
      </w:rPr>
    </w:lvl>
    <w:lvl w:ilvl="2">
      <w:start w:val="1"/>
      <w:numFmt w:val="decimal"/>
      <w:lvlText w:val="%1.%2.%3."/>
      <w:lvlJc w:val="left"/>
      <w:pPr>
        <w:ind w:left="2114" w:hanging="720"/>
      </w:pPr>
      <w:rPr>
        <w:rFonts w:hint="default"/>
      </w:rPr>
    </w:lvl>
    <w:lvl w:ilvl="3">
      <w:start w:val="1"/>
      <w:numFmt w:val="decimal"/>
      <w:lvlText w:val="%1.%2.%3.%4."/>
      <w:lvlJc w:val="left"/>
      <w:pPr>
        <w:ind w:left="3171" w:hanging="1080"/>
      </w:pPr>
      <w:rPr>
        <w:rFonts w:hint="default"/>
      </w:rPr>
    </w:lvl>
    <w:lvl w:ilvl="4">
      <w:start w:val="1"/>
      <w:numFmt w:val="decimal"/>
      <w:lvlText w:val="%1.%2.%3.%4.%5."/>
      <w:lvlJc w:val="left"/>
      <w:pPr>
        <w:ind w:left="3868" w:hanging="1080"/>
      </w:pPr>
      <w:rPr>
        <w:rFonts w:hint="default"/>
      </w:rPr>
    </w:lvl>
    <w:lvl w:ilvl="5">
      <w:start w:val="1"/>
      <w:numFmt w:val="decimal"/>
      <w:lvlText w:val="%1.%2.%3.%4.%5.%6."/>
      <w:lvlJc w:val="left"/>
      <w:pPr>
        <w:ind w:left="4925" w:hanging="1440"/>
      </w:pPr>
      <w:rPr>
        <w:rFonts w:hint="default"/>
      </w:rPr>
    </w:lvl>
    <w:lvl w:ilvl="6">
      <w:start w:val="1"/>
      <w:numFmt w:val="decimal"/>
      <w:lvlText w:val="%1.%2.%3.%4.%5.%6.%7."/>
      <w:lvlJc w:val="left"/>
      <w:pPr>
        <w:ind w:left="5982" w:hanging="1800"/>
      </w:pPr>
      <w:rPr>
        <w:rFonts w:hint="default"/>
      </w:rPr>
    </w:lvl>
    <w:lvl w:ilvl="7">
      <w:start w:val="1"/>
      <w:numFmt w:val="decimal"/>
      <w:lvlText w:val="%1.%2.%3.%4.%5.%6.%7.%8."/>
      <w:lvlJc w:val="left"/>
      <w:pPr>
        <w:ind w:left="6679" w:hanging="1800"/>
      </w:pPr>
      <w:rPr>
        <w:rFonts w:hint="default"/>
      </w:rPr>
    </w:lvl>
    <w:lvl w:ilvl="8">
      <w:start w:val="1"/>
      <w:numFmt w:val="decimal"/>
      <w:lvlText w:val="%1.%2.%3.%4.%5.%6.%7.%8.%9."/>
      <w:lvlJc w:val="left"/>
      <w:pPr>
        <w:ind w:left="7736" w:hanging="2160"/>
      </w:pPr>
      <w:rPr>
        <w:rFonts w:hint="default"/>
      </w:rPr>
    </w:lvl>
  </w:abstractNum>
  <w:abstractNum w:abstractNumId="33">
    <w:nsid w:val="5C8F3106"/>
    <w:multiLevelType w:val="multilevel"/>
    <w:tmpl w:val="E1AE6904"/>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5E2C02A6"/>
    <w:multiLevelType w:val="hybridMultilevel"/>
    <w:tmpl w:val="92BA5D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nsid w:val="5ED97D9E"/>
    <w:multiLevelType w:val="multilevel"/>
    <w:tmpl w:val="F8CADF68"/>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1BD50B4"/>
    <w:multiLevelType w:val="hybridMultilevel"/>
    <w:tmpl w:val="9EEC51D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nsid w:val="660510DD"/>
    <w:multiLevelType w:val="multilevel"/>
    <w:tmpl w:val="41A493F4"/>
    <w:lvl w:ilvl="0">
      <w:start w:val="2"/>
      <w:numFmt w:val="decimal"/>
      <w:lvlText w:val="%1"/>
      <w:lvlJc w:val="left"/>
      <w:pPr>
        <w:ind w:left="360" w:hanging="360"/>
      </w:pPr>
      <w:rPr>
        <w:rFonts w:hint="default"/>
      </w:rPr>
    </w:lvl>
    <w:lvl w:ilvl="1">
      <w:start w:val="1"/>
      <w:numFmt w:val="decimal"/>
      <w:lvlText w:val="%1.%2"/>
      <w:lvlJc w:val="left"/>
      <w:pPr>
        <w:ind w:left="1944" w:hanging="360"/>
      </w:pPr>
      <w:rPr>
        <w:rFonts w:hint="default"/>
      </w:rPr>
    </w:lvl>
    <w:lvl w:ilvl="2">
      <w:start w:val="1"/>
      <w:numFmt w:val="decimal"/>
      <w:lvlText w:val="%1.%2.%3"/>
      <w:lvlJc w:val="left"/>
      <w:pPr>
        <w:ind w:left="3888" w:hanging="720"/>
      </w:pPr>
      <w:rPr>
        <w:rFonts w:hint="default"/>
      </w:rPr>
    </w:lvl>
    <w:lvl w:ilvl="3">
      <w:start w:val="1"/>
      <w:numFmt w:val="decimal"/>
      <w:lvlText w:val="%1.%2.%3.%4"/>
      <w:lvlJc w:val="left"/>
      <w:pPr>
        <w:ind w:left="5832" w:hanging="1080"/>
      </w:pPr>
      <w:rPr>
        <w:rFonts w:hint="default"/>
      </w:rPr>
    </w:lvl>
    <w:lvl w:ilvl="4">
      <w:start w:val="1"/>
      <w:numFmt w:val="decimal"/>
      <w:lvlText w:val="%1.%2.%3.%4.%5"/>
      <w:lvlJc w:val="left"/>
      <w:pPr>
        <w:ind w:left="7416" w:hanging="1080"/>
      </w:pPr>
      <w:rPr>
        <w:rFonts w:hint="default"/>
      </w:rPr>
    </w:lvl>
    <w:lvl w:ilvl="5">
      <w:start w:val="1"/>
      <w:numFmt w:val="decimal"/>
      <w:lvlText w:val="%1.%2.%3.%4.%5.%6"/>
      <w:lvlJc w:val="left"/>
      <w:pPr>
        <w:ind w:left="9360" w:hanging="1440"/>
      </w:pPr>
      <w:rPr>
        <w:rFonts w:hint="default"/>
      </w:rPr>
    </w:lvl>
    <w:lvl w:ilvl="6">
      <w:start w:val="1"/>
      <w:numFmt w:val="decimal"/>
      <w:lvlText w:val="%1.%2.%3.%4.%5.%6.%7"/>
      <w:lvlJc w:val="left"/>
      <w:pPr>
        <w:ind w:left="10944" w:hanging="1440"/>
      </w:pPr>
      <w:rPr>
        <w:rFonts w:hint="default"/>
      </w:rPr>
    </w:lvl>
    <w:lvl w:ilvl="7">
      <w:start w:val="1"/>
      <w:numFmt w:val="decimal"/>
      <w:lvlText w:val="%1.%2.%3.%4.%5.%6.%7.%8"/>
      <w:lvlJc w:val="left"/>
      <w:pPr>
        <w:ind w:left="12888" w:hanging="1800"/>
      </w:pPr>
      <w:rPr>
        <w:rFonts w:hint="default"/>
      </w:rPr>
    </w:lvl>
    <w:lvl w:ilvl="8">
      <w:start w:val="1"/>
      <w:numFmt w:val="decimal"/>
      <w:lvlText w:val="%1.%2.%3.%4.%5.%6.%7.%8.%9"/>
      <w:lvlJc w:val="left"/>
      <w:pPr>
        <w:ind w:left="14832" w:hanging="2160"/>
      </w:pPr>
      <w:rPr>
        <w:rFonts w:hint="default"/>
      </w:rPr>
    </w:lvl>
  </w:abstractNum>
  <w:abstractNum w:abstractNumId="38">
    <w:nsid w:val="6980131E"/>
    <w:multiLevelType w:val="multilevel"/>
    <w:tmpl w:val="A6A23ED2"/>
    <w:lvl w:ilvl="0">
      <w:start w:val="3"/>
      <w:numFmt w:val="decimal"/>
      <w:lvlText w:val="%1"/>
      <w:lvlJc w:val="left"/>
      <w:pPr>
        <w:ind w:left="3292" w:hanging="564"/>
        <w:jc w:val="right"/>
      </w:pPr>
      <w:rPr>
        <w:rFonts w:hint="default"/>
        <w:lang w:val="ru-RU" w:eastAsia="ru-RU" w:bidi="ru-RU"/>
      </w:rPr>
    </w:lvl>
    <w:lvl w:ilvl="1">
      <w:start w:val="1"/>
      <w:numFmt w:val="decimal"/>
      <w:lvlText w:val="%1.%2"/>
      <w:lvlJc w:val="left"/>
      <w:pPr>
        <w:ind w:left="3116" w:hanging="564"/>
        <w:jc w:val="right"/>
      </w:pPr>
      <w:rPr>
        <w:rFonts w:ascii="Times New Roman" w:eastAsia="Times New Roman" w:hAnsi="Times New Roman" w:cs="Times New Roman" w:hint="default"/>
        <w:b/>
        <w:bCs/>
        <w:w w:val="100"/>
        <w:sz w:val="28"/>
        <w:szCs w:val="28"/>
        <w:lang w:val="ru-RU" w:eastAsia="ru-RU" w:bidi="ru-RU"/>
      </w:rPr>
    </w:lvl>
    <w:lvl w:ilvl="2">
      <w:numFmt w:val="bullet"/>
      <w:lvlText w:val="•"/>
      <w:lvlJc w:val="left"/>
      <w:pPr>
        <w:ind w:left="4613" w:hanging="564"/>
      </w:pPr>
      <w:rPr>
        <w:rFonts w:hint="default"/>
        <w:lang w:val="ru-RU" w:eastAsia="ru-RU" w:bidi="ru-RU"/>
      </w:rPr>
    </w:lvl>
    <w:lvl w:ilvl="3">
      <w:numFmt w:val="bullet"/>
      <w:lvlText w:val="•"/>
      <w:lvlJc w:val="left"/>
      <w:pPr>
        <w:ind w:left="5269" w:hanging="564"/>
      </w:pPr>
      <w:rPr>
        <w:rFonts w:hint="default"/>
        <w:lang w:val="ru-RU" w:eastAsia="ru-RU" w:bidi="ru-RU"/>
      </w:rPr>
    </w:lvl>
    <w:lvl w:ilvl="4">
      <w:numFmt w:val="bullet"/>
      <w:lvlText w:val="•"/>
      <w:lvlJc w:val="left"/>
      <w:pPr>
        <w:ind w:left="5926" w:hanging="564"/>
      </w:pPr>
      <w:rPr>
        <w:rFonts w:hint="default"/>
        <w:lang w:val="ru-RU" w:eastAsia="ru-RU" w:bidi="ru-RU"/>
      </w:rPr>
    </w:lvl>
    <w:lvl w:ilvl="5">
      <w:numFmt w:val="bullet"/>
      <w:lvlText w:val="•"/>
      <w:lvlJc w:val="left"/>
      <w:pPr>
        <w:ind w:left="6583" w:hanging="564"/>
      </w:pPr>
      <w:rPr>
        <w:rFonts w:hint="default"/>
        <w:lang w:val="ru-RU" w:eastAsia="ru-RU" w:bidi="ru-RU"/>
      </w:rPr>
    </w:lvl>
    <w:lvl w:ilvl="6">
      <w:numFmt w:val="bullet"/>
      <w:lvlText w:val="•"/>
      <w:lvlJc w:val="left"/>
      <w:pPr>
        <w:ind w:left="7239" w:hanging="564"/>
      </w:pPr>
      <w:rPr>
        <w:rFonts w:hint="default"/>
        <w:lang w:val="ru-RU" w:eastAsia="ru-RU" w:bidi="ru-RU"/>
      </w:rPr>
    </w:lvl>
    <w:lvl w:ilvl="7">
      <w:numFmt w:val="bullet"/>
      <w:lvlText w:val="•"/>
      <w:lvlJc w:val="left"/>
      <w:pPr>
        <w:ind w:left="7896" w:hanging="564"/>
      </w:pPr>
      <w:rPr>
        <w:rFonts w:hint="default"/>
        <w:lang w:val="ru-RU" w:eastAsia="ru-RU" w:bidi="ru-RU"/>
      </w:rPr>
    </w:lvl>
    <w:lvl w:ilvl="8">
      <w:numFmt w:val="bullet"/>
      <w:lvlText w:val="•"/>
      <w:lvlJc w:val="left"/>
      <w:pPr>
        <w:ind w:left="8553" w:hanging="564"/>
      </w:pPr>
      <w:rPr>
        <w:rFonts w:hint="default"/>
        <w:lang w:val="ru-RU" w:eastAsia="ru-RU" w:bidi="ru-RU"/>
      </w:rPr>
    </w:lvl>
  </w:abstractNum>
  <w:abstractNum w:abstractNumId="39">
    <w:nsid w:val="6E9F1CA0"/>
    <w:multiLevelType w:val="multilevel"/>
    <w:tmpl w:val="D272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7E125E"/>
    <w:multiLevelType w:val="multilevel"/>
    <w:tmpl w:val="7FCA029C"/>
    <w:lvl w:ilvl="0">
      <w:start w:val="4"/>
      <w:numFmt w:val="decimal"/>
      <w:lvlText w:val="%1"/>
      <w:lvlJc w:val="left"/>
      <w:pPr>
        <w:ind w:left="3292" w:hanging="564"/>
        <w:jc w:val="right"/>
      </w:pPr>
      <w:rPr>
        <w:rFonts w:hint="default"/>
        <w:lang w:val="ru-RU" w:eastAsia="ru-RU" w:bidi="ru-RU"/>
      </w:rPr>
    </w:lvl>
    <w:lvl w:ilvl="1">
      <w:start w:val="1"/>
      <w:numFmt w:val="decimal"/>
      <w:lvlText w:val="%1.%2"/>
      <w:lvlJc w:val="left"/>
      <w:pPr>
        <w:ind w:left="2975" w:hanging="564"/>
        <w:jc w:val="right"/>
      </w:pPr>
      <w:rPr>
        <w:rFonts w:ascii="Times New Roman" w:eastAsia="Times New Roman" w:hAnsi="Times New Roman" w:cs="Times New Roman" w:hint="default"/>
        <w:b/>
        <w:bCs/>
        <w:w w:val="100"/>
        <w:sz w:val="28"/>
        <w:szCs w:val="28"/>
        <w:lang w:val="ru-RU" w:eastAsia="ru-RU" w:bidi="ru-RU"/>
      </w:rPr>
    </w:lvl>
    <w:lvl w:ilvl="2">
      <w:numFmt w:val="bullet"/>
      <w:lvlText w:val="•"/>
      <w:lvlJc w:val="left"/>
      <w:pPr>
        <w:ind w:left="4613" w:hanging="564"/>
      </w:pPr>
      <w:rPr>
        <w:rFonts w:hint="default"/>
        <w:lang w:val="ru-RU" w:eastAsia="ru-RU" w:bidi="ru-RU"/>
      </w:rPr>
    </w:lvl>
    <w:lvl w:ilvl="3">
      <w:numFmt w:val="bullet"/>
      <w:lvlText w:val="•"/>
      <w:lvlJc w:val="left"/>
      <w:pPr>
        <w:ind w:left="5269" w:hanging="564"/>
      </w:pPr>
      <w:rPr>
        <w:rFonts w:hint="default"/>
        <w:lang w:val="ru-RU" w:eastAsia="ru-RU" w:bidi="ru-RU"/>
      </w:rPr>
    </w:lvl>
    <w:lvl w:ilvl="4">
      <w:numFmt w:val="bullet"/>
      <w:lvlText w:val="•"/>
      <w:lvlJc w:val="left"/>
      <w:pPr>
        <w:ind w:left="5926" w:hanging="564"/>
      </w:pPr>
      <w:rPr>
        <w:rFonts w:hint="default"/>
        <w:lang w:val="ru-RU" w:eastAsia="ru-RU" w:bidi="ru-RU"/>
      </w:rPr>
    </w:lvl>
    <w:lvl w:ilvl="5">
      <w:numFmt w:val="bullet"/>
      <w:lvlText w:val="•"/>
      <w:lvlJc w:val="left"/>
      <w:pPr>
        <w:ind w:left="6583" w:hanging="564"/>
      </w:pPr>
      <w:rPr>
        <w:rFonts w:hint="default"/>
        <w:lang w:val="ru-RU" w:eastAsia="ru-RU" w:bidi="ru-RU"/>
      </w:rPr>
    </w:lvl>
    <w:lvl w:ilvl="6">
      <w:numFmt w:val="bullet"/>
      <w:lvlText w:val="•"/>
      <w:lvlJc w:val="left"/>
      <w:pPr>
        <w:ind w:left="7239" w:hanging="564"/>
      </w:pPr>
      <w:rPr>
        <w:rFonts w:hint="default"/>
        <w:lang w:val="ru-RU" w:eastAsia="ru-RU" w:bidi="ru-RU"/>
      </w:rPr>
    </w:lvl>
    <w:lvl w:ilvl="7">
      <w:numFmt w:val="bullet"/>
      <w:lvlText w:val="•"/>
      <w:lvlJc w:val="left"/>
      <w:pPr>
        <w:ind w:left="7896" w:hanging="564"/>
      </w:pPr>
      <w:rPr>
        <w:rFonts w:hint="default"/>
        <w:lang w:val="ru-RU" w:eastAsia="ru-RU" w:bidi="ru-RU"/>
      </w:rPr>
    </w:lvl>
    <w:lvl w:ilvl="8">
      <w:numFmt w:val="bullet"/>
      <w:lvlText w:val="•"/>
      <w:lvlJc w:val="left"/>
      <w:pPr>
        <w:ind w:left="8553" w:hanging="564"/>
      </w:pPr>
      <w:rPr>
        <w:rFonts w:hint="default"/>
        <w:lang w:val="ru-RU" w:eastAsia="ru-RU" w:bidi="ru-RU"/>
      </w:rPr>
    </w:lvl>
  </w:abstractNum>
  <w:abstractNum w:abstractNumId="41">
    <w:nsid w:val="71813015"/>
    <w:multiLevelType w:val="hybridMultilevel"/>
    <w:tmpl w:val="A8D4384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2">
    <w:nsid w:val="74441946"/>
    <w:multiLevelType w:val="hybridMultilevel"/>
    <w:tmpl w:val="4AB4494C"/>
    <w:lvl w:ilvl="0" w:tplc="558EAB46">
      <w:start w:val="1"/>
      <w:numFmt w:val="decimal"/>
      <w:lvlText w:val="%1."/>
      <w:lvlJc w:val="left"/>
      <w:pPr>
        <w:ind w:left="396" w:hanging="360"/>
      </w:pPr>
      <w:rPr>
        <w:rFonts w:hint="default"/>
      </w:rPr>
    </w:lvl>
    <w:lvl w:ilvl="1" w:tplc="04220019" w:tentative="1">
      <w:start w:val="1"/>
      <w:numFmt w:val="lowerLetter"/>
      <w:lvlText w:val="%2."/>
      <w:lvlJc w:val="left"/>
      <w:pPr>
        <w:ind w:left="1116" w:hanging="360"/>
      </w:pPr>
    </w:lvl>
    <w:lvl w:ilvl="2" w:tplc="0422001B" w:tentative="1">
      <w:start w:val="1"/>
      <w:numFmt w:val="lowerRoman"/>
      <w:lvlText w:val="%3."/>
      <w:lvlJc w:val="right"/>
      <w:pPr>
        <w:ind w:left="1836" w:hanging="180"/>
      </w:pPr>
    </w:lvl>
    <w:lvl w:ilvl="3" w:tplc="0422000F" w:tentative="1">
      <w:start w:val="1"/>
      <w:numFmt w:val="decimal"/>
      <w:lvlText w:val="%4."/>
      <w:lvlJc w:val="left"/>
      <w:pPr>
        <w:ind w:left="2556" w:hanging="360"/>
      </w:pPr>
    </w:lvl>
    <w:lvl w:ilvl="4" w:tplc="04220019" w:tentative="1">
      <w:start w:val="1"/>
      <w:numFmt w:val="lowerLetter"/>
      <w:lvlText w:val="%5."/>
      <w:lvlJc w:val="left"/>
      <w:pPr>
        <w:ind w:left="3276" w:hanging="360"/>
      </w:pPr>
    </w:lvl>
    <w:lvl w:ilvl="5" w:tplc="0422001B" w:tentative="1">
      <w:start w:val="1"/>
      <w:numFmt w:val="lowerRoman"/>
      <w:lvlText w:val="%6."/>
      <w:lvlJc w:val="right"/>
      <w:pPr>
        <w:ind w:left="3996" w:hanging="180"/>
      </w:pPr>
    </w:lvl>
    <w:lvl w:ilvl="6" w:tplc="0422000F" w:tentative="1">
      <w:start w:val="1"/>
      <w:numFmt w:val="decimal"/>
      <w:lvlText w:val="%7."/>
      <w:lvlJc w:val="left"/>
      <w:pPr>
        <w:ind w:left="4716" w:hanging="360"/>
      </w:pPr>
    </w:lvl>
    <w:lvl w:ilvl="7" w:tplc="04220019" w:tentative="1">
      <w:start w:val="1"/>
      <w:numFmt w:val="lowerLetter"/>
      <w:lvlText w:val="%8."/>
      <w:lvlJc w:val="left"/>
      <w:pPr>
        <w:ind w:left="5436" w:hanging="360"/>
      </w:pPr>
    </w:lvl>
    <w:lvl w:ilvl="8" w:tplc="0422001B" w:tentative="1">
      <w:start w:val="1"/>
      <w:numFmt w:val="lowerRoman"/>
      <w:lvlText w:val="%9."/>
      <w:lvlJc w:val="right"/>
      <w:pPr>
        <w:ind w:left="6156" w:hanging="180"/>
      </w:pPr>
    </w:lvl>
  </w:abstractNum>
  <w:abstractNum w:abstractNumId="43">
    <w:nsid w:val="761378BB"/>
    <w:multiLevelType w:val="hybridMultilevel"/>
    <w:tmpl w:val="0388D5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7332C29"/>
    <w:multiLevelType w:val="multilevel"/>
    <w:tmpl w:val="7968F7F2"/>
    <w:lvl w:ilvl="0">
      <w:start w:val="5"/>
      <w:numFmt w:val="decimal"/>
      <w:lvlText w:val="%1"/>
      <w:lvlJc w:val="left"/>
      <w:pPr>
        <w:ind w:left="3292" w:hanging="564"/>
      </w:pPr>
      <w:rPr>
        <w:rFonts w:hint="default"/>
        <w:lang w:val="ru-RU" w:eastAsia="ru-RU" w:bidi="ru-RU"/>
      </w:rPr>
    </w:lvl>
    <w:lvl w:ilvl="1">
      <w:start w:val="1"/>
      <w:numFmt w:val="decimal"/>
      <w:lvlText w:val="%1.%2"/>
      <w:lvlJc w:val="left"/>
      <w:pPr>
        <w:ind w:left="3258" w:hanging="564"/>
        <w:jc w:val="right"/>
      </w:pPr>
      <w:rPr>
        <w:rFonts w:ascii="Times New Roman" w:eastAsia="Times New Roman" w:hAnsi="Times New Roman" w:cs="Times New Roman" w:hint="default"/>
        <w:b/>
        <w:bCs/>
        <w:w w:val="100"/>
        <w:sz w:val="28"/>
        <w:szCs w:val="28"/>
        <w:lang w:val="ru-RU" w:eastAsia="ru-RU" w:bidi="ru-RU"/>
      </w:rPr>
    </w:lvl>
    <w:lvl w:ilvl="2">
      <w:numFmt w:val="bullet"/>
      <w:lvlText w:val="•"/>
      <w:lvlJc w:val="left"/>
      <w:pPr>
        <w:ind w:left="4613" w:hanging="564"/>
      </w:pPr>
      <w:rPr>
        <w:rFonts w:hint="default"/>
        <w:lang w:val="ru-RU" w:eastAsia="ru-RU" w:bidi="ru-RU"/>
      </w:rPr>
    </w:lvl>
    <w:lvl w:ilvl="3">
      <w:numFmt w:val="bullet"/>
      <w:lvlText w:val="•"/>
      <w:lvlJc w:val="left"/>
      <w:pPr>
        <w:ind w:left="5269" w:hanging="564"/>
      </w:pPr>
      <w:rPr>
        <w:rFonts w:hint="default"/>
        <w:lang w:val="ru-RU" w:eastAsia="ru-RU" w:bidi="ru-RU"/>
      </w:rPr>
    </w:lvl>
    <w:lvl w:ilvl="4">
      <w:numFmt w:val="bullet"/>
      <w:lvlText w:val="•"/>
      <w:lvlJc w:val="left"/>
      <w:pPr>
        <w:ind w:left="5926" w:hanging="564"/>
      </w:pPr>
      <w:rPr>
        <w:rFonts w:hint="default"/>
        <w:lang w:val="ru-RU" w:eastAsia="ru-RU" w:bidi="ru-RU"/>
      </w:rPr>
    </w:lvl>
    <w:lvl w:ilvl="5">
      <w:numFmt w:val="bullet"/>
      <w:lvlText w:val="•"/>
      <w:lvlJc w:val="left"/>
      <w:pPr>
        <w:ind w:left="6583" w:hanging="564"/>
      </w:pPr>
      <w:rPr>
        <w:rFonts w:hint="default"/>
        <w:lang w:val="ru-RU" w:eastAsia="ru-RU" w:bidi="ru-RU"/>
      </w:rPr>
    </w:lvl>
    <w:lvl w:ilvl="6">
      <w:numFmt w:val="bullet"/>
      <w:lvlText w:val="•"/>
      <w:lvlJc w:val="left"/>
      <w:pPr>
        <w:ind w:left="7239" w:hanging="564"/>
      </w:pPr>
      <w:rPr>
        <w:rFonts w:hint="default"/>
        <w:lang w:val="ru-RU" w:eastAsia="ru-RU" w:bidi="ru-RU"/>
      </w:rPr>
    </w:lvl>
    <w:lvl w:ilvl="7">
      <w:numFmt w:val="bullet"/>
      <w:lvlText w:val="•"/>
      <w:lvlJc w:val="left"/>
      <w:pPr>
        <w:ind w:left="7896" w:hanging="564"/>
      </w:pPr>
      <w:rPr>
        <w:rFonts w:hint="default"/>
        <w:lang w:val="ru-RU" w:eastAsia="ru-RU" w:bidi="ru-RU"/>
      </w:rPr>
    </w:lvl>
    <w:lvl w:ilvl="8">
      <w:numFmt w:val="bullet"/>
      <w:lvlText w:val="•"/>
      <w:lvlJc w:val="left"/>
      <w:pPr>
        <w:ind w:left="8553" w:hanging="564"/>
      </w:pPr>
      <w:rPr>
        <w:rFonts w:hint="default"/>
        <w:lang w:val="ru-RU" w:eastAsia="ru-RU" w:bidi="ru-RU"/>
      </w:rPr>
    </w:lvl>
  </w:abstractNum>
  <w:abstractNum w:abstractNumId="45">
    <w:nsid w:val="79A050AC"/>
    <w:multiLevelType w:val="hybridMultilevel"/>
    <w:tmpl w:val="D3D072B8"/>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46">
    <w:nsid w:val="7BA94689"/>
    <w:multiLevelType w:val="hybridMultilevel"/>
    <w:tmpl w:val="12EAEA18"/>
    <w:lvl w:ilvl="0" w:tplc="61EE6090">
      <w:start w:val="1"/>
      <w:numFmt w:val="decimal"/>
      <w:lvlText w:val="%1."/>
      <w:lvlJc w:val="left"/>
      <w:pPr>
        <w:ind w:left="108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7">
    <w:nsid w:val="7DDA56DB"/>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4"/>
  </w:num>
  <w:num w:numId="2">
    <w:abstractNumId w:val="40"/>
  </w:num>
  <w:num w:numId="3">
    <w:abstractNumId w:val="38"/>
  </w:num>
  <w:num w:numId="4">
    <w:abstractNumId w:val="11"/>
  </w:num>
  <w:num w:numId="5">
    <w:abstractNumId w:val="1"/>
  </w:num>
  <w:num w:numId="6">
    <w:abstractNumId w:val="39"/>
  </w:num>
  <w:num w:numId="7">
    <w:abstractNumId w:val="41"/>
  </w:num>
  <w:num w:numId="8">
    <w:abstractNumId w:val="14"/>
  </w:num>
  <w:num w:numId="9">
    <w:abstractNumId w:val="0"/>
  </w:num>
  <w:num w:numId="10">
    <w:abstractNumId w:val="36"/>
  </w:num>
  <w:num w:numId="11">
    <w:abstractNumId w:val="5"/>
  </w:num>
  <w:num w:numId="12">
    <w:abstractNumId w:val="35"/>
  </w:num>
  <w:num w:numId="13">
    <w:abstractNumId w:val="25"/>
  </w:num>
  <w:num w:numId="14">
    <w:abstractNumId w:val="34"/>
  </w:num>
  <w:num w:numId="15">
    <w:abstractNumId w:val="2"/>
  </w:num>
  <w:num w:numId="16">
    <w:abstractNumId w:val="42"/>
  </w:num>
  <w:num w:numId="17">
    <w:abstractNumId w:val="15"/>
  </w:num>
  <w:num w:numId="18">
    <w:abstractNumId w:val="20"/>
  </w:num>
  <w:num w:numId="19">
    <w:abstractNumId w:val="7"/>
  </w:num>
  <w:num w:numId="20">
    <w:abstractNumId w:val="26"/>
  </w:num>
  <w:num w:numId="21">
    <w:abstractNumId w:val="46"/>
  </w:num>
  <w:num w:numId="22">
    <w:abstractNumId w:val="17"/>
  </w:num>
  <w:num w:numId="23">
    <w:abstractNumId w:val="28"/>
  </w:num>
  <w:num w:numId="24">
    <w:abstractNumId w:val="12"/>
  </w:num>
  <w:num w:numId="25">
    <w:abstractNumId w:val="22"/>
  </w:num>
  <w:num w:numId="26">
    <w:abstractNumId w:val="43"/>
  </w:num>
  <w:num w:numId="27">
    <w:abstractNumId w:val="13"/>
  </w:num>
  <w:num w:numId="28">
    <w:abstractNumId w:val="47"/>
  </w:num>
  <w:num w:numId="29">
    <w:abstractNumId w:val="4"/>
  </w:num>
  <w:num w:numId="30">
    <w:abstractNumId w:val="45"/>
  </w:num>
  <w:num w:numId="31">
    <w:abstractNumId w:val="3"/>
  </w:num>
  <w:num w:numId="32">
    <w:abstractNumId w:val="27"/>
  </w:num>
  <w:num w:numId="33">
    <w:abstractNumId w:val="37"/>
  </w:num>
  <w:num w:numId="34">
    <w:abstractNumId w:val="33"/>
  </w:num>
  <w:num w:numId="35">
    <w:abstractNumId w:val="31"/>
  </w:num>
  <w:num w:numId="36">
    <w:abstractNumId w:val="29"/>
  </w:num>
  <w:num w:numId="37">
    <w:abstractNumId w:val="10"/>
  </w:num>
  <w:num w:numId="38">
    <w:abstractNumId w:val="16"/>
  </w:num>
  <w:num w:numId="39">
    <w:abstractNumId w:val="30"/>
  </w:num>
  <w:num w:numId="40">
    <w:abstractNumId w:val="21"/>
  </w:num>
  <w:num w:numId="41">
    <w:abstractNumId w:val="19"/>
  </w:num>
  <w:num w:numId="42">
    <w:abstractNumId w:val="8"/>
  </w:num>
  <w:num w:numId="43">
    <w:abstractNumId w:val="23"/>
  </w:num>
  <w:num w:numId="44">
    <w:abstractNumId w:val="9"/>
  </w:num>
  <w:num w:numId="45">
    <w:abstractNumId w:val="32"/>
  </w:num>
  <w:num w:numId="46">
    <w:abstractNumId w:val="24"/>
  </w:num>
  <w:num w:numId="47">
    <w:abstractNumId w:val="6"/>
  </w:num>
  <w:num w:numId="4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ozhenko Vlad">
    <w15:presenceInfo w15:providerId="Windows Live" w15:userId="cd544d07a81329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B81"/>
    <w:rsid w:val="0000019C"/>
    <w:rsid w:val="00001580"/>
    <w:rsid w:val="00025292"/>
    <w:rsid w:val="00031F79"/>
    <w:rsid w:val="000322A9"/>
    <w:rsid w:val="00034B64"/>
    <w:rsid w:val="000444A0"/>
    <w:rsid w:val="00051435"/>
    <w:rsid w:val="00052955"/>
    <w:rsid w:val="0006689D"/>
    <w:rsid w:val="00067624"/>
    <w:rsid w:val="00073F1F"/>
    <w:rsid w:val="00076868"/>
    <w:rsid w:val="00081A35"/>
    <w:rsid w:val="00085BD2"/>
    <w:rsid w:val="00090E47"/>
    <w:rsid w:val="00091C23"/>
    <w:rsid w:val="00094573"/>
    <w:rsid w:val="000A77D1"/>
    <w:rsid w:val="000C35D0"/>
    <w:rsid w:val="000D54E5"/>
    <w:rsid w:val="000D7746"/>
    <w:rsid w:val="000E19E2"/>
    <w:rsid w:val="000E4955"/>
    <w:rsid w:val="000E4E99"/>
    <w:rsid w:val="000E58ED"/>
    <w:rsid w:val="000F24CD"/>
    <w:rsid w:val="00103C12"/>
    <w:rsid w:val="0010568D"/>
    <w:rsid w:val="00107355"/>
    <w:rsid w:val="0011217C"/>
    <w:rsid w:val="0013185D"/>
    <w:rsid w:val="00131CF3"/>
    <w:rsid w:val="00142192"/>
    <w:rsid w:val="001429D7"/>
    <w:rsid w:val="00143D53"/>
    <w:rsid w:val="00145165"/>
    <w:rsid w:val="00156065"/>
    <w:rsid w:val="00164DD7"/>
    <w:rsid w:val="001827AD"/>
    <w:rsid w:val="00182CD6"/>
    <w:rsid w:val="00191AAA"/>
    <w:rsid w:val="001939BD"/>
    <w:rsid w:val="00196CF6"/>
    <w:rsid w:val="00197A4E"/>
    <w:rsid w:val="001A2180"/>
    <w:rsid w:val="001C0CC9"/>
    <w:rsid w:val="001C1345"/>
    <w:rsid w:val="001C17F5"/>
    <w:rsid w:val="001D105F"/>
    <w:rsid w:val="001D5311"/>
    <w:rsid w:val="001E0983"/>
    <w:rsid w:val="001E58A0"/>
    <w:rsid w:val="001F4280"/>
    <w:rsid w:val="00202969"/>
    <w:rsid w:val="00211D90"/>
    <w:rsid w:val="0021497C"/>
    <w:rsid w:val="002231AE"/>
    <w:rsid w:val="00231A0C"/>
    <w:rsid w:val="00236E98"/>
    <w:rsid w:val="002400B3"/>
    <w:rsid w:val="002457E8"/>
    <w:rsid w:val="002503CC"/>
    <w:rsid w:val="00253315"/>
    <w:rsid w:val="00254300"/>
    <w:rsid w:val="002554B9"/>
    <w:rsid w:val="0025569A"/>
    <w:rsid w:val="00290537"/>
    <w:rsid w:val="00291464"/>
    <w:rsid w:val="0029509B"/>
    <w:rsid w:val="002A0865"/>
    <w:rsid w:val="002B126F"/>
    <w:rsid w:val="002B404A"/>
    <w:rsid w:val="002C5320"/>
    <w:rsid w:val="002D2CEA"/>
    <w:rsid w:val="002D7CBE"/>
    <w:rsid w:val="002E01D5"/>
    <w:rsid w:val="002E550F"/>
    <w:rsid w:val="002E65A8"/>
    <w:rsid w:val="002E6C25"/>
    <w:rsid w:val="002F022B"/>
    <w:rsid w:val="002F2D76"/>
    <w:rsid w:val="002F4621"/>
    <w:rsid w:val="002F4F00"/>
    <w:rsid w:val="002F720D"/>
    <w:rsid w:val="0030037A"/>
    <w:rsid w:val="003117F4"/>
    <w:rsid w:val="00312C99"/>
    <w:rsid w:val="00317E17"/>
    <w:rsid w:val="00330723"/>
    <w:rsid w:val="00332014"/>
    <w:rsid w:val="00332963"/>
    <w:rsid w:val="003353CE"/>
    <w:rsid w:val="0033703C"/>
    <w:rsid w:val="00340DC1"/>
    <w:rsid w:val="00344ACD"/>
    <w:rsid w:val="0034562D"/>
    <w:rsid w:val="00345E59"/>
    <w:rsid w:val="00352B8E"/>
    <w:rsid w:val="003535B7"/>
    <w:rsid w:val="003571E5"/>
    <w:rsid w:val="00357D52"/>
    <w:rsid w:val="00365B8B"/>
    <w:rsid w:val="003828FA"/>
    <w:rsid w:val="003A1DBF"/>
    <w:rsid w:val="003B7CA6"/>
    <w:rsid w:val="003D24FB"/>
    <w:rsid w:val="003E0FCF"/>
    <w:rsid w:val="003E1465"/>
    <w:rsid w:val="003E4BE8"/>
    <w:rsid w:val="00404169"/>
    <w:rsid w:val="0042039C"/>
    <w:rsid w:val="00446CF7"/>
    <w:rsid w:val="00447966"/>
    <w:rsid w:val="0045329A"/>
    <w:rsid w:val="004533FF"/>
    <w:rsid w:val="00463A1F"/>
    <w:rsid w:val="00463B7C"/>
    <w:rsid w:val="0046525B"/>
    <w:rsid w:val="00467197"/>
    <w:rsid w:val="00475EC9"/>
    <w:rsid w:val="00480CA8"/>
    <w:rsid w:val="00481E88"/>
    <w:rsid w:val="00485F83"/>
    <w:rsid w:val="0049128E"/>
    <w:rsid w:val="00492984"/>
    <w:rsid w:val="00492D52"/>
    <w:rsid w:val="00496E36"/>
    <w:rsid w:val="004A632A"/>
    <w:rsid w:val="004C4BAD"/>
    <w:rsid w:val="004E0F18"/>
    <w:rsid w:val="004E1593"/>
    <w:rsid w:val="004E431A"/>
    <w:rsid w:val="00504C1B"/>
    <w:rsid w:val="0051639A"/>
    <w:rsid w:val="00522AA8"/>
    <w:rsid w:val="00522F46"/>
    <w:rsid w:val="005319E8"/>
    <w:rsid w:val="00532BB7"/>
    <w:rsid w:val="005364FB"/>
    <w:rsid w:val="0055251B"/>
    <w:rsid w:val="00552529"/>
    <w:rsid w:val="00553258"/>
    <w:rsid w:val="00561649"/>
    <w:rsid w:val="00564B1D"/>
    <w:rsid w:val="00572784"/>
    <w:rsid w:val="005808E9"/>
    <w:rsid w:val="00580E3D"/>
    <w:rsid w:val="00583F3D"/>
    <w:rsid w:val="00586163"/>
    <w:rsid w:val="00590BAB"/>
    <w:rsid w:val="0059303F"/>
    <w:rsid w:val="00596951"/>
    <w:rsid w:val="005A2189"/>
    <w:rsid w:val="005A4FA5"/>
    <w:rsid w:val="005A5E62"/>
    <w:rsid w:val="005A6C28"/>
    <w:rsid w:val="005B0D6E"/>
    <w:rsid w:val="005B228A"/>
    <w:rsid w:val="005B3413"/>
    <w:rsid w:val="005B4912"/>
    <w:rsid w:val="005B70C8"/>
    <w:rsid w:val="005C78B3"/>
    <w:rsid w:val="005D42FE"/>
    <w:rsid w:val="005D5C8A"/>
    <w:rsid w:val="005E1755"/>
    <w:rsid w:val="005E7F69"/>
    <w:rsid w:val="005F0C2F"/>
    <w:rsid w:val="005F0E82"/>
    <w:rsid w:val="005F1762"/>
    <w:rsid w:val="00604F5D"/>
    <w:rsid w:val="00605080"/>
    <w:rsid w:val="00611A64"/>
    <w:rsid w:val="0062016F"/>
    <w:rsid w:val="0062157D"/>
    <w:rsid w:val="0063241B"/>
    <w:rsid w:val="00640190"/>
    <w:rsid w:val="006470A5"/>
    <w:rsid w:val="00653B4D"/>
    <w:rsid w:val="00662715"/>
    <w:rsid w:val="0066642F"/>
    <w:rsid w:val="00667F85"/>
    <w:rsid w:val="006714ED"/>
    <w:rsid w:val="00683B72"/>
    <w:rsid w:val="0068615E"/>
    <w:rsid w:val="00691164"/>
    <w:rsid w:val="00691229"/>
    <w:rsid w:val="00696A2A"/>
    <w:rsid w:val="006E1EC8"/>
    <w:rsid w:val="006F1D25"/>
    <w:rsid w:val="00703B74"/>
    <w:rsid w:val="0071575E"/>
    <w:rsid w:val="00721DE0"/>
    <w:rsid w:val="00723A14"/>
    <w:rsid w:val="00724D1A"/>
    <w:rsid w:val="00731C25"/>
    <w:rsid w:val="00733230"/>
    <w:rsid w:val="00734802"/>
    <w:rsid w:val="00742AB2"/>
    <w:rsid w:val="007535C4"/>
    <w:rsid w:val="00753B63"/>
    <w:rsid w:val="007554EC"/>
    <w:rsid w:val="00756895"/>
    <w:rsid w:val="00757F8E"/>
    <w:rsid w:val="00760F66"/>
    <w:rsid w:val="00765A80"/>
    <w:rsid w:val="0076797E"/>
    <w:rsid w:val="00770702"/>
    <w:rsid w:val="0077338E"/>
    <w:rsid w:val="00775880"/>
    <w:rsid w:val="00775FB6"/>
    <w:rsid w:val="0077721F"/>
    <w:rsid w:val="0078395F"/>
    <w:rsid w:val="007918EC"/>
    <w:rsid w:val="00791CAD"/>
    <w:rsid w:val="00792682"/>
    <w:rsid w:val="0079441B"/>
    <w:rsid w:val="007955BF"/>
    <w:rsid w:val="007955CC"/>
    <w:rsid w:val="00796C57"/>
    <w:rsid w:val="007A14CC"/>
    <w:rsid w:val="007A18CA"/>
    <w:rsid w:val="007A1D03"/>
    <w:rsid w:val="007A7A8F"/>
    <w:rsid w:val="007B19CF"/>
    <w:rsid w:val="007B2E9F"/>
    <w:rsid w:val="007D2E46"/>
    <w:rsid w:val="007E01CB"/>
    <w:rsid w:val="007E112D"/>
    <w:rsid w:val="007F480C"/>
    <w:rsid w:val="007F4E83"/>
    <w:rsid w:val="008001F9"/>
    <w:rsid w:val="008011E1"/>
    <w:rsid w:val="00804729"/>
    <w:rsid w:val="00830E44"/>
    <w:rsid w:val="0083678A"/>
    <w:rsid w:val="008511EB"/>
    <w:rsid w:val="008529D5"/>
    <w:rsid w:val="0086025B"/>
    <w:rsid w:val="008653BD"/>
    <w:rsid w:val="00867238"/>
    <w:rsid w:val="008801B6"/>
    <w:rsid w:val="00881C34"/>
    <w:rsid w:val="00885621"/>
    <w:rsid w:val="008929CB"/>
    <w:rsid w:val="0089557B"/>
    <w:rsid w:val="008955FD"/>
    <w:rsid w:val="008A2499"/>
    <w:rsid w:val="008B0824"/>
    <w:rsid w:val="008B0FAA"/>
    <w:rsid w:val="008B1499"/>
    <w:rsid w:val="008B3FCB"/>
    <w:rsid w:val="008B6D44"/>
    <w:rsid w:val="008B7182"/>
    <w:rsid w:val="008D2407"/>
    <w:rsid w:val="008D4956"/>
    <w:rsid w:val="008D5D28"/>
    <w:rsid w:val="008D79FE"/>
    <w:rsid w:val="008E4638"/>
    <w:rsid w:val="008E4E38"/>
    <w:rsid w:val="008F6541"/>
    <w:rsid w:val="008F7E78"/>
    <w:rsid w:val="00906201"/>
    <w:rsid w:val="00906F22"/>
    <w:rsid w:val="00914BBC"/>
    <w:rsid w:val="00915908"/>
    <w:rsid w:val="00927533"/>
    <w:rsid w:val="009502FC"/>
    <w:rsid w:val="00960B27"/>
    <w:rsid w:val="009704B3"/>
    <w:rsid w:val="00970F9C"/>
    <w:rsid w:val="0098017E"/>
    <w:rsid w:val="009839A1"/>
    <w:rsid w:val="00996172"/>
    <w:rsid w:val="0099677D"/>
    <w:rsid w:val="009A36C4"/>
    <w:rsid w:val="009B0A3B"/>
    <w:rsid w:val="009B1051"/>
    <w:rsid w:val="009B2695"/>
    <w:rsid w:val="009B60BC"/>
    <w:rsid w:val="009B78DE"/>
    <w:rsid w:val="009C310F"/>
    <w:rsid w:val="009D67BE"/>
    <w:rsid w:val="009E3884"/>
    <w:rsid w:val="009F6537"/>
    <w:rsid w:val="00A011A5"/>
    <w:rsid w:val="00A047B8"/>
    <w:rsid w:val="00A114F7"/>
    <w:rsid w:val="00A15481"/>
    <w:rsid w:val="00A20643"/>
    <w:rsid w:val="00A21B5B"/>
    <w:rsid w:val="00A33614"/>
    <w:rsid w:val="00A37EFA"/>
    <w:rsid w:val="00A51CE8"/>
    <w:rsid w:val="00A52077"/>
    <w:rsid w:val="00A52F24"/>
    <w:rsid w:val="00A73D11"/>
    <w:rsid w:val="00A8102D"/>
    <w:rsid w:val="00A81E91"/>
    <w:rsid w:val="00AB2005"/>
    <w:rsid w:val="00AB7626"/>
    <w:rsid w:val="00AC2367"/>
    <w:rsid w:val="00AC6267"/>
    <w:rsid w:val="00AC7160"/>
    <w:rsid w:val="00AF285D"/>
    <w:rsid w:val="00AF4A5B"/>
    <w:rsid w:val="00B05DB7"/>
    <w:rsid w:val="00B21093"/>
    <w:rsid w:val="00B21CA8"/>
    <w:rsid w:val="00B248A3"/>
    <w:rsid w:val="00B32D2F"/>
    <w:rsid w:val="00B46C9B"/>
    <w:rsid w:val="00B50716"/>
    <w:rsid w:val="00B53A0C"/>
    <w:rsid w:val="00B556FB"/>
    <w:rsid w:val="00B56399"/>
    <w:rsid w:val="00B60ACC"/>
    <w:rsid w:val="00B63973"/>
    <w:rsid w:val="00B63B81"/>
    <w:rsid w:val="00B737F1"/>
    <w:rsid w:val="00B80915"/>
    <w:rsid w:val="00B9331F"/>
    <w:rsid w:val="00BB0980"/>
    <w:rsid w:val="00BB3C18"/>
    <w:rsid w:val="00BC1BFC"/>
    <w:rsid w:val="00BC206D"/>
    <w:rsid w:val="00BC2AAB"/>
    <w:rsid w:val="00BD128C"/>
    <w:rsid w:val="00BD78D2"/>
    <w:rsid w:val="00BD7A8D"/>
    <w:rsid w:val="00BE01AD"/>
    <w:rsid w:val="00BE0C9F"/>
    <w:rsid w:val="00BE0EEF"/>
    <w:rsid w:val="00BE7BDD"/>
    <w:rsid w:val="00BF32FE"/>
    <w:rsid w:val="00BF6C60"/>
    <w:rsid w:val="00C04ECB"/>
    <w:rsid w:val="00C107A2"/>
    <w:rsid w:val="00C259C4"/>
    <w:rsid w:val="00C2703C"/>
    <w:rsid w:val="00C43B50"/>
    <w:rsid w:val="00C440FA"/>
    <w:rsid w:val="00C5574E"/>
    <w:rsid w:val="00C61C6C"/>
    <w:rsid w:val="00C66ABC"/>
    <w:rsid w:val="00C7073F"/>
    <w:rsid w:val="00C750B6"/>
    <w:rsid w:val="00C90624"/>
    <w:rsid w:val="00CB59D5"/>
    <w:rsid w:val="00CB6649"/>
    <w:rsid w:val="00CC4447"/>
    <w:rsid w:val="00CD1C78"/>
    <w:rsid w:val="00CD45BB"/>
    <w:rsid w:val="00CE0E0A"/>
    <w:rsid w:val="00CE5C80"/>
    <w:rsid w:val="00CE72A9"/>
    <w:rsid w:val="00CE7C13"/>
    <w:rsid w:val="00CF08AD"/>
    <w:rsid w:val="00CF34B5"/>
    <w:rsid w:val="00CF3B98"/>
    <w:rsid w:val="00CF5758"/>
    <w:rsid w:val="00D06342"/>
    <w:rsid w:val="00D10603"/>
    <w:rsid w:val="00D15543"/>
    <w:rsid w:val="00D30187"/>
    <w:rsid w:val="00D302C2"/>
    <w:rsid w:val="00D31F70"/>
    <w:rsid w:val="00D57207"/>
    <w:rsid w:val="00D601FB"/>
    <w:rsid w:val="00D63B7D"/>
    <w:rsid w:val="00D7603B"/>
    <w:rsid w:val="00D8130E"/>
    <w:rsid w:val="00D81410"/>
    <w:rsid w:val="00D83653"/>
    <w:rsid w:val="00D921B8"/>
    <w:rsid w:val="00D94AF6"/>
    <w:rsid w:val="00DA2165"/>
    <w:rsid w:val="00DA4E13"/>
    <w:rsid w:val="00DA6BFA"/>
    <w:rsid w:val="00DB03BD"/>
    <w:rsid w:val="00DC1DD6"/>
    <w:rsid w:val="00DC3C8B"/>
    <w:rsid w:val="00DC436C"/>
    <w:rsid w:val="00DD7FC4"/>
    <w:rsid w:val="00DF338B"/>
    <w:rsid w:val="00E00229"/>
    <w:rsid w:val="00E03798"/>
    <w:rsid w:val="00E15144"/>
    <w:rsid w:val="00E21555"/>
    <w:rsid w:val="00E22CD9"/>
    <w:rsid w:val="00E24BC5"/>
    <w:rsid w:val="00E27ABC"/>
    <w:rsid w:val="00E27EED"/>
    <w:rsid w:val="00E3071D"/>
    <w:rsid w:val="00E35677"/>
    <w:rsid w:val="00E415F0"/>
    <w:rsid w:val="00E47683"/>
    <w:rsid w:val="00E736FC"/>
    <w:rsid w:val="00E75D72"/>
    <w:rsid w:val="00E81E98"/>
    <w:rsid w:val="00E852D3"/>
    <w:rsid w:val="00E913C0"/>
    <w:rsid w:val="00E92BCB"/>
    <w:rsid w:val="00E931EB"/>
    <w:rsid w:val="00EB0D53"/>
    <w:rsid w:val="00EB5983"/>
    <w:rsid w:val="00EC04C7"/>
    <w:rsid w:val="00EE0C9D"/>
    <w:rsid w:val="00F00D28"/>
    <w:rsid w:val="00F063A8"/>
    <w:rsid w:val="00F07345"/>
    <w:rsid w:val="00F12560"/>
    <w:rsid w:val="00F13467"/>
    <w:rsid w:val="00F26194"/>
    <w:rsid w:val="00F33484"/>
    <w:rsid w:val="00F339F4"/>
    <w:rsid w:val="00F3719A"/>
    <w:rsid w:val="00F44F7B"/>
    <w:rsid w:val="00F54854"/>
    <w:rsid w:val="00F5713B"/>
    <w:rsid w:val="00F77AFB"/>
    <w:rsid w:val="00F81960"/>
    <w:rsid w:val="00F822FC"/>
    <w:rsid w:val="00F82A9A"/>
    <w:rsid w:val="00F83E89"/>
    <w:rsid w:val="00F84423"/>
    <w:rsid w:val="00F93C9B"/>
    <w:rsid w:val="00FA5080"/>
    <w:rsid w:val="00FA608D"/>
    <w:rsid w:val="00FB3B3B"/>
    <w:rsid w:val="00FC12D7"/>
    <w:rsid w:val="00FC7E6C"/>
    <w:rsid w:val="00FD3798"/>
    <w:rsid w:val="00FD79D7"/>
    <w:rsid w:val="00FE0220"/>
    <w:rsid w:val="00FE3EA6"/>
    <w:rsid w:val="00FE484F"/>
    <w:rsid w:val="00FE512F"/>
    <w:rsid w:val="00FF3674"/>
    <w:rsid w:val="00FF36B6"/>
    <w:rsid w:val="00FF5D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8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Indent 2" w:uiPriority="0"/>
    <w:lsdException w:name="Body Text Indent 3"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9F6537"/>
    <w:rPr>
      <w:rFonts w:ascii="Times New Roman" w:eastAsia="Times New Roman" w:hAnsi="Times New Roman" w:cs="Times New Roman"/>
      <w:lang w:val="ru-RU" w:eastAsia="ru-RU" w:bidi="ru-RU"/>
    </w:rPr>
  </w:style>
  <w:style w:type="paragraph" w:styleId="1">
    <w:name w:val="heading 1"/>
    <w:basedOn w:val="a"/>
    <w:link w:val="10"/>
    <w:uiPriority w:val="1"/>
    <w:qFormat/>
    <w:rsid w:val="005F1762"/>
    <w:pPr>
      <w:spacing w:before="212"/>
      <w:ind w:left="1261" w:hanging="564"/>
      <w:outlineLvl w:val="0"/>
    </w:pPr>
    <w:rPr>
      <w:b/>
      <w:bCs/>
      <w:sz w:val="28"/>
      <w:szCs w:val="28"/>
    </w:rPr>
  </w:style>
  <w:style w:type="paragraph" w:styleId="2">
    <w:name w:val="heading 2"/>
    <w:basedOn w:val="a"/>
    <w:next w:val="a"/>
    <w:link w:val="20"/>
    <w:uiPriority w:val="9"/>
    <w:semiHidden/>
    <w:unhideWhenUsed/>
    <w:qFormat/>
    <w:rsid w:val="00031F7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63241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5F1762"/>
    <w:tblPr>
      <w:tblInd w:w="0" w:type="dxa"/>
      <w:tblCellMar>
        <w:top w:w="0" w:type="dxa"/>
        <w:left w:w="0" w:type="dxa"/>
        <w:bottom w:w="0" w:type="dxa"/>
        <w:right w:w="0" w:type="dxa"/>
      </w:tblCellMar>
    </w:tblPr>
  </w:style>
  <w:style w:type="paragraph" w:styleId="11">
    <w:name w:val="toc 1"/>
    <w:basedOn w:val="a"/>
    <w:uiPriority w:val="39"/>
    <w:qFormat/>
    <w:rsid w:val="005F1762"/>
    <w:pPr>
      <w:spacing w:before="165"/>
      <w:ind w:left="402"/>
    </w:pPr>
    <w:rPr>
      <w:b/>
      <w:bCs/>
      <w:sz w:val="28"/>
      <w:szCs w:val="28"/>
    </w:rPr>
  </w:style>
  <w:style w:type="paragraph" w:styleId="21">
    <w:name w:val="toc 2"/>
    <w:basedOn w:val="a"/>
    <w:uiPriority w:val="39"/>
    <w:qFormat/>
    <w:rsid w:val="005F1762"/>
    <w:pPr>
      <w:spacing w:before="162"/>
      <w:ind w:left="642" w:right="115" w:hanging="240"/>
    </w:pPr>
    <w:rPr>
      <w:b/>
      <w:bCs/>
      <w:i/>
    </w:rPr>
  </w:style>
  <w:style w:type="paragraph" w:styleId="31">
    <w:name w:val="toc 3"/>
    <w:basedOn w:val="a"/>
    <w:uiPriority w:val="39"/>
    <w:qFormat/>
    <w:rsid w:val="005F1762"/>
    <w:pPr>
      <w:spacing w:before="161"/>
      <w:ind w:left="1282" w:hanging="640"/>
    </w:pPr>
    <w:rPr>
      <w:sz w:val="28"/>
      <w:szCs w:val="28"/>
    </w:rPr>
  </w:style>
  <w:style w:type="paragraph" w:styleId="a3">
    <w:name w:val="Body Text"/>
    <w:basedOn w:val="a"/>
    <w:link w:val="a4"/>
    <w:uiPriority w:val="1"/>
    <w:qFormat/>
    <w:rsid w:val="005F1762"/>
    <w:rPr>
      <w:sz w:val="28"/>
      <w:szCs w:val="28"/>
    </w:rPr>
  </w:style>
  <w:style w:type="paragraph" w:styleId="a5">
    <w:name w:val="List Paragraph"/>
    <w:basedOn w:val="a"/>
    <w:uiPriority w:val="34"/>
    <w:qFormat/>
    <w:rsid w:val="005F1762"/>
    <w:pPr>
      <w:spacing w:before="212"/>
      <w:ind w:left="1282" w:hanging="640"/>
    </w:pPr>
  </w:style>
  <w:style w:type="paragraph" w:customStyle="1" w:styleId="TableParagraph">
    <w:name w:val="Table Paragraph"/>
    <w:basedOn w:val="a"/>
    <w:uiPriority w:val="1"/>
    <w:qFormat/>
    <w:rsid w:val="005F1762"/>
  </w:style>
  <w:style w:type="paragraph" w:styleId="a6">
    <w:name w:val="header"/>
    <w:basedOn w:val="a"/>
    <w:link w:val="a7"/>
    <w:uiPriority w:val="99"/>
    <w:unhideWhenUsed/>
    <w:rsid w:val="00CF34B5"/>
    <w:pPr>
      <w:tabs>
        <w:tab w:val="center" w:pos="4677"/>
        <w:tab w:val="right" w:pos="9355"/>
      </w:tabs>
    </w:pPr>
  </w:style>
  <w:style w:type="character" w:customStyle="1" w:styleId="a7">
    <w:name w:val="Верхний колонтитул Знак"/>
    <w:basedOn w:val="a0"/>
    <w:link w:val="a6"/>
    <w:uiPriority w:val="99"/>
    <w:rsid w:val="00CF34B5"/>
    <w:rPr>
      <w:rFonts w:ascii="Times New Roman" w:eastAsia="Times New Roman" w:hAnsi="Times New Roman" w:cs="Times New Roman"/>
      <w:lang w:val="ru-RU" w:eastAsia="ru-RU" w:bidi="ru-RU"/>
    </w:rPr>
  </w:style>
  <w:style w:type="paragraph" w:styleId="a8">
    <w:name w:val="footer"/>
    <w:basedOn w:val="a"/>
    <w:link w:val="a9"/>
    <w:uiPriority w:val="99"/>
    <w:unhideWhenUsed/>
    <w:rsid w:val="00CF34B5"/>
    <w:pPr>
      <w:tabs>
        <w:tab w:val="center" w:pos="4677"/>
        <w:tab w:val="right" w:pos="9355"/>
      </w:tabs>
    </w:pPr>
  </w:style>
  <w:style w:type="character" w:customStyle="1" w:styleId="a9">
    <w:name w:val="Нижний колонтитул Знак"/>
    <w:basedOn w:val="a0"/>
    <w:link w:val="a8"/>
    <w:uiPriority w:val="99"/>
    <w:rsid w:val="00CF34B5"/>
    <w:rPr>
      <w:rFonts w:ascii="Times New Roman" w:eastAsia="Times New Roman" w:hAnsi="Times New Roman" w:cs="Times New Roman"/>
      <w:lang w:val="ru-RU" w:eastAsia="ru-RU" w:bidi="ru-RU"/>
    </w:rPr>
  </w:style>
  <w:style w:type="paragraph" w:styleId="aa">
    <w:name w:val="Normal (Web)"/>
    <w:basedOn w:val="a"/>
    <w:uiPriority w:val="99"/>
    <w:semiHidden/>
    <w:unhideWhenUsed/>
    <w:rsid w:val="00C90624"/>
    <w:pPr>
      <w:widowControl/>
      <w:autoSpaceDE/>
      <w:autoSpaceDN/>
      <w:spacing w:before="100" w:beforeAutospacing="1" w:after="100" w:afterAutospacing="1"/>
    </w:pPr>
    <w:rPr>
      <w:sz w:val="24"/>
      <w:szCs w:val="24"/>
      <w:lang w:val="uk-UA" w:eastAsia="uk-UA" w:bidi="ar-SA"/>
    </w:rPr>
  </w:style>
  <w:style w:type="character" w:customStyle="1" w:styleId="hl">
    <w:name w:val="hl"/>
    <w:basedOn w:val="a0"/>
    <w:rsid w:val="00D8130E"/>
  </w:style>
  <w:style w:type="character" w:styleId="ab">
    <w:name w:val="Hyperlink"/>
    <w:basedOn w:val="a0"/>
    <w:uiPriority w:val="99"/>
    <w:unhideWhenUsed/>
    <w:rsid w:val="00D8130E"/>
    <w:rPr>
      <w:color w:val="0000FF"/>
      <w:u w:val="single"/>
    </w:rPr>
  </w:style>
  <w:style w:type="paragraph" w:styleId="32">
    <w:name w:val="Body Text Indent 3"/>
    <w:basedOn w:val="a"/>
    <w:link w:val="33"/>
    <w:rsid w:val="00AC2367"/>
    <w:pPr>
      <w:widowControl/>
      <w:autoSpaceDE/>
      <w:autoSpaceDN/>
      <w:spacing w:after="120"/>
      <w:ind w:left="283"/>
    </w:pPr>
    <w:rPr>
      <w:sz w:val="16"/>
      <w:szCs w:val="16"/>
      <w:lang w:bidi="ar-SA"/>
    </w:rPr>
  </w:style>
  <w:style w:type="character" w:customStyle="1" w:styleId="33">
    <w:name w:val="Основной текст с отступом 3 Знак"/>
    <w:basedOn w:val="a0"/>
    <w:link w:val="32"/>
    <w:rsid w:val="00AC2367"/>
    <w:rPr>
      <w:rFonts w:ascii="Times New Roman" w:eastAsia="Times New Roman" w:hAnsi="Times New Roman" w:cs="Times New Roman"/>
      <w:sz w:val="16"/>
      <w:szCs w:val="16"/>
      <w:lang w:val="ru-RU" w:eastAsia="ru-RU"/>
    </w:rPr>
  </w:style>
  <w:style w:type="paragraph" w:customStyle="1" w:styleId="1215">
    <w:name w:val="1215"/>
    <w:basedOn w:val="a"/>
    <w:rsid w:val="00D31F70"/>
    <w:pPr>
      <w:widowControl/>
      <w:autoSpaceDE/>
      <w:autoSpaceDN/>
      <w:spacing w:before="100" w:beforeAutospacing="1" w:after="100" w:afterAutospacing="1"/>
    </w:pPr>
    <w:rPr>
      <w:sz w:val="24"/>
      <w:szCs w:val="24"/>
      <w:lang w:val="uk-UA" w:eastAsia="uk-UA" w:bidi="ar-SA"/>
    </w:rPr>
  </w:style>
  <w:style w:type="paragraph" w:styleId="22">
    <w:name w:val="Body Text Indent 2"/>
    <w:basedOn w:val="a"/>
    <w:link w:val="23"/>
    <w:rsid w:val="005F0C2F"/>
    <w:pPr>
      <w:widowControl/>
      <w:autoSpaceDE/>
      <w:autoSpaceDN/>
      <w:spacing w:after="120" w:line="480" w:lineRule="auto"/>
      <w:ind w:left="283"/>
    </w:pPr>
    <w:rPr>
      <w:sz w:val="24"/>
      <w:szCs w:val="24"/>
      <w:lang w:bidi="ar-SA"/>
    </w:rPr>
  </w:style>
  <w:style w:type="character" w:customStyle="1" w:styleId="23">
    <w:name w:val="Основной текст с отступом 2 Знак"/>
    <w:basedOn w:val="a0"/>
    <w:link w:val="22"/>
    <w:rsid w:val="005F0C2F"/>
    <w:rPr>
      <w:rFonts w:ascii="Times New Roman" w:eastAsia="Times New Roman" w:hAnsi="Times New Roman" w:cs="Times New Roman"/>
      <w:sz w:val="24"/>
      <w:szCs w:val="24"/>
      <w:lang w:val="ru-RU" w:eastAsia="ru-RU"/>
    </w:rPr>
  </w:style>
  <w:style w:type="paragraph" w:styleId="ac">
    <w:name w:val="caption"/>
    <w:basedOn w:val="a"/>
    <w:next w:val="a"/>
    <w:qFormat/>
    <w:rsid w:val="005F0C2F"/>
    <w:pPr>
      <w:widowControl/>
      <w:autoSpaceDE/>
      <w:autoSpaceDN/>
    </w:pPr>
    <w:rPr>
      <w:b/>
      <w:bCs/>
      <w:sz w:val="20"/>
      <w:szCs w:val="20"/>
      <w:lang w:bidi="ar-SA"/>
    </w:rPr>
  </w:style>
  <w:style w:type="table" w:styleId="ad">
    <w:name w:val="Table Grid"/>
    <w:basedOn w:val="a1"/>
    <w:uiPriority w:val="39"/>
    <w:rsid w:val="00C270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CB59D5"/>
    <w:rPr>
      <w:color w:val="808080"/>
    </w:rPr>
  </w:style>
  <w:style w:type="paragraph" w:styleId="af">
    <w:name w:val="Body Text Indent"/>
    <w:basedOn w:val="a"/>
    <w:link w:val="af0"/>
    <w:uiPriority w:val="99"/>
    <w:unhideWhenUsed/>
    <w:rsid w:val="002E65A8"/>
    <w:pPr>
      <w:spacing w:after="120"/>
      <w:ind w:left="283"/>
    </w:pPr>
  </w:style>
  <w:style w:type="character" w:customStyle="1" w:styleId="af0">
    <w:name w:val="Основной текст с отступом Знак"/>
    <w:basedOn w:val="a0"/>
    <w:link w:val="af"/>
    <w:uiPriority w:val="99"/>
    <w:rsid w:val="002E65A8"/>
    <w:rPr>
      <w:rFonts w:ascii="Times New Roman" w:eastAsia="Times New Roman" w:hAnsi="Times New Roman" w:cs="Times New Roman"/>
      <w:lang w:val="ru-RU" w:eastAsia="ru-RU" w:bidi="ru-RU"/>
    </w:rPr>
  </w:style>
  <w:style w:type="paragraph" w:customStyle="1" w:styleId="12">
    <w:name w:val="Звичайний1"/>
    <w:rsid w:val="009F6537"/>
    <w:pPr>
      <w:widowControl/>
      <w:autoSpaceDE/>
      <w:autoSpaceDN/>
    </w:pPr>
    <w:rPr>
      <w:rFonts w:ascii="Times New Roman" w:eastAsia="Times New Roman" w:hAnsi="Times New Roman" w:cs="Times New Roman"/>
      <w:sz w:val="24"/>
      <w:szCs w:val="20"/>
      <w:lang w:val="ru-RU" w:eastAsia="ru-RU"/>
    </w:rPr>
  </w:style>
  <w:style w:type="character" w:styleId="af1">
    <w:name w:val="Strong"/>
    <w:basedOn w:val="a0"/>
    <w:qFormat/>
    <w:rsid w:val="001429D7"/>
    <w:rPr>
      <w:b/>
      <w:bCs/>
    </w:rPr>
  </w:style>
  <w:style w:type="paragraph" w:customStyle="1" w:styleId="24">
    <w:name w:val="Звичайний2"/>
    <w:rsid w:val="009F6537"/>
    <w:pPr>
      <w:widowControl/>
      <w:autoSpaceDE/>
      <w:autoSpaceDN/>
    </w:pPr>
    <w:rPr>
      <w:rFonts w:ascii="Times New Roman" w:eastAsia="Times New Roman" w:hAnsi="Times New Roman" w:cs="Times New Roman"/>
      <w:sz w:val="24"/>
      <w:szCs w:val="20"/>
      <w:lang w:val="ru-RU" w:eastAsia="ru-RU"/>
    </w:rPr>
  </w:style>
  <w:style w:type="paragraph" w:styleId="af2">
    <w:name w:val="TOC Heading"/>
    <w:basedOn w:val="1"/>
    <w:next w:val="a"/>
    <w:uiPriority w:val="39"/>
    <w:unhideWhenUsed/>
    <w:qFormat/>
    <w:rsid w:val="00191AAA"/>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uk-UA" w:eastAsia="uk-UA" w:bidi="ar-SA"/>
    </w:rPr>
  </w:style>
  <w:style w:type="paragraph" w:styleId="af3">
    <w:name w:val="Balloon Text"/>
    <w:basedOn w:val="a"/>
    <w:link w:val="af4"/>
    <w:uiPriority w:val="99"/>
    <w:semiHidden/>
    <w:unhideWhenUsed/>
    <w:rsid w:val="00734802"/>
    <w:rPr>
      <w:rFonts w:ascii="Segoe UI" w:hAnsi="Segoe UI" w:cs="Segoe UI"/>
      <w:sz w:val="18"/>
      <w:szCs w:val="18"/>
    </w:rPr>
  </w:style>
  <w:style w:type="character" w:customStyle="1" w:styleId="af4">
    <w:name w:val="Текст выноски Знак"/>
    <w:basedOn w:val="a0"/>
    <w:link w:val="af3"/>
    <w:uiPriority w:val="99"/>
    <w:semiHidden/>
    <w:rsid w:val="00734802"/>
    <w:rPr>
      <w:rFonts w:ascii="Segoe UI" w:eastAsia="Times New Roman" w:hAnsi="Segoe UI" w:cs="Segoe UI"/>
      <w:sz w:val="18"/>
      <w:szCs w:val="18"/>
      <w:lang w:val="ru-RU" w:eastAsia="ru-RU" w:bidi="ru-RU"/>
    </w:rPr>
  </w:style>
  <w:style w:type="paragraph" w:customStyle="1" w:styleId="Default">
    <w:name w:val="Default"/>
    <w:rsid w:val="009F6537"/>
    <w:pPr>
      <w:widowControl/>
      <w:adjustRightInd w:val="0"/>
    </w:pPr>
    <w:rPr>
      <w:rFonts w:ascii="Times New Roman" w:hAnsi="Times New Roman" w:cs="Times New Roman"/>
      <w:color w:val="000000"/>
      <w:sz w:val="24"/>
      <w:szCs w:val="24"/>
      <w:lang w:val="ru-RU"/>
    </w:rPr>
  </w:style>
  <w:style w:type="character" w:customStyle="1" w:styleId="UnresolvedMention">
    <w:name w:val="Unresolved Mention"/>
    <w:basedOn w:val="a0"/>
    <w:uiPriority w:val="99"/>
    <w:semiHidden/>
    <w:unhideWhenUsed/>
    <w:rsid w:val="0000019C"/>
    <w:rPr>
      <w:color w:val="605E5C"/>
      <w:shd w:val="clear" w:color="auto" w:fill="E1DFDD"/>
    </w:rPr>
  </w:style>
  <w:style w:type="character" w:customStyle="1" w:styleId="20">
    <w:name w:val="Заголовок 2 Знак"/>
    <w:basedOn w:val="a0"/>
    <w:link w:val="2"/>
    <w:uiPriority w:val="9"/>
    <w:semiHidden/>
    <w:rsid w:val="00031F79"/>
    <w:rPr>
      <w:rFonts w:asciiTheme="majorHAnsi" w:eastAsiaTheme="majorEastAsia" w:hAnsiTheme="majorHAnsi" w:cstheme="majorBidi"/>
      <w:color w:val="365F91" w:themeColor="accent1" w:themeShade="BF"/>
      <w:sz w:val="26"/>
      <w:szCs w:val="26"/>
      <w:lang w:val="ru-RU" w:eastAsia="ru-RU" w:bidi="ru-RU"/>
    </w:rPr>
  </w:style>
  <w:style w:type="character" w:customStyle="1" w:styleId="10">
    <w:name w:val="Заголовок 1 Знак"/>
    <w:basedOn w:val="a0"/>
    <w:link w:val="1"/>
    <w:uiPriority w:val="1"/>
    <w:rsid w:val="009F6537"/>
    <w:rPr>
      <w:rFonts w:ascii="Times New Roman" w:eastAsia="Times New Roman" w:hAnsi="Times New Roman" w:cs="Times New Roman"/>
      <w:b/>
      <w:bCs/>
      <w:sz w:val="28"/>
      <w:szCs w:val="28"/>
      <w:lang w:val="ru-RU" w:eastAsia="ru-RU" w:bidi="ru-RU"/>
    </w:rPr>
  </w:style>
  <w:style w:type="character" w:customStyle="1" w:styleId="a4">
    <w:name w:val="Основной текст Знак"/>
    <w:basedOn w:val="a0"/>
    <w:link w:val="a3"/>
    <w:uiPriority w:val="1"/>
    <w:rsid w:val="009F6537"/>
    <w:rPr>
      <w:rFonts w:ascii="Times New Roman" w:eastAsia="Times New Roman" w:hAnsi="Times New Roman" w:cs="Times New Roman"/>
      <w:sz w:val="28"/>
      <w:szCs w:val="28"/>
      <w:lang w:val="ru-RU" w:eastAsia="ru-RU" w:bidi="ru-RU"/>
    </w:rPr>
  </w:style>
  <w:style w:type="paragraph" w:styleId="af5">
    <w:name w:val="Revision"/>
    <w:hidden/>
    <w:uiPriority w:val="99"/>
    <w:semiHidden/>
    <w:rsid w:val="009F6537"/>
    <w:pPr>
      <w:widowControl/>
      <w:autoSpaceDE/>
      <w:autoSpaceDN/>
    </w:pPr>
    <w:rPr>
      <w:rFonts w:ascii="Times New Roman" w:eastAsia="Times New Roman" w:hAnsi="Times New Roman" w:cs="Times New Roman"/>
      <w:lang w:val="ru-RU" w:eastAsia="ru-RU" w:bidi="ru-RU"/>
    </w:rPr>
  </w:style>
  <w:style w:type="character" w:customStyle="1" w:styleId="30">
    <w:name w:val="Заголовок 3 Знак"/>
    <w:basedOn w:val="a0"/>
    <w:link w:val="3"/>
    <w:uiPriority w:val="9"/>
    <w:rsid w:val="0063241B"/>
    <w:rPr>
      <w:rFonts w:asciiTheme="majorHAnsi" w:eastAsiaTheme="majorEastAsia" w:hAnsiTheme="majorHAnsi" w:cstheme="majorBidi"/>
      <w:color w:val="243F60" w:themeColor="accent1" w:themeShade="7F"/>
      <w:sz w:val="24"/>
      <w:szCs w:val="24"/>
      <w:lang w:val="ru-RU"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Indent 2" w:uiPriority="0"/>
    <w:lsdException w:name="Body Text Indent 3"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9F6537"/>
    <w:rPr>
      <w:rFonts w:ascii="Times New Roman" w:eastAsia="Times New Roman" w:hAnsi="Times New Roman" w:cs="Times New Roman"/>
      <w:lang w:val="ru-RU" w:eastAsia="ru-RU" w:bidi="ru-RU"/>
    </w:rPr>
  </w:style>
  <w:style w:type="paragraph" w:styleId="1">
    <w:name w:val="heading 1"/>
    <w:basedOn w:val="a"/>
    <w:link w:val="10"/>
    <w:uiPriority w:val="1"/>
    <w:qFormat/>
    <w:rsid w:val="005F1762"/>
    <w:pPr>
      <w:spacing w:before="212"/>
      <w:ind w:left="1261" w:hanging="564"/>
      <w:outlineLvl w:val="0"/>
    </w:pPr>
    <w:rPr>
      <w:b/>
      <w:bCs/>
      <w:sz w:val="28"/>
      <w:szCs w:val="28"/>
    </w:rPr>
  </w:style>
  <w:style w:type="paragraph" w:styleId="2">
    <w:name w:val="heading 2"/>
    <w:basedOn w:val="a"/>
    <w:next w:val="a"/>
    <w:link w:val="20"/>
    <w:uiPriority w:val="9"/>
    <w:semiHidden/>
    <w:unhideWhenUsed/>
    <w:qFormat/>
    <w:rsid w:val="00031F7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63241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5F1762"/>
    <w:tblPr>
      <w:tblInd w:w="0" w:type="dxa"/>
      <w:tblCellMar>
        <w:top w:w="0" w:type="dxa"/>
        <w:left w:w="0" w:type="dxa"/>
        <w:bottom w:w="0" w:type="dxa"/>
        <w:right w:w="0" w:type="dxa"/>
      </w:tblCellMar>
    </w:tblPr>
  </w:style>
  <w:style w:type="paragraph" w:styleId="11">
    <w:name w:val="toc 1"/>
    <w:basedOn w:val="a"/>
    <w:uiPriority w:val="39"/>
    <w:qFormat/>
    <w:rsid w:val="005F1762"/>
    <w:pPr>
      <w:spacing w:before="165"/>
      <w:ind w:left="402"/>
    </w:pPr>
    <w:rPr>
      <w:b/>
      <w:bCs/>
      <w:sz w:val="28"/>
      <w:szCs w:val="28"/>
    </w:rPr>
  </w:style>
  <w:style w:type="paragraph" w:styleId="21">
    <w:name w:val="toc 2"/>
    <w:basedOn w:val="a"/>
    <w:uiPriority w:val="39"/>
    <w:qFormat/>
    <w:rsid w:val="005F1762"/>
    <w:pPr>
      <w:spacing w:before="162"/>
      <w:ind w:left="642" w:right="115" w:hanging="240"/>
    </w:pPr>
    <w:rPr>
      <w:b/>
      <w:bCs/>
      <w:i/>
    </w:rPr>
  </w:style>
  <w:style w:type="paragraph" w:styleId="31">
    <w:name w:val="toc 3"/>
    <w:basedOn w:val="a"/>
    <w:uiPriority w:val="39"/>
    <w:qFormat/>
    <w:rsid w:val="005F1762"/>
    <w:pPr>
      <w:spacing w:before="161"/>
      <w:ind w:left="1282" w:hanging="640"/>
    </w:pPr>
    <w:rPr>
      <w:sz w:val="28"/>
      <w:szCs w:val="28"/>
    </w:rPr>
  </w:style>
  <w:style w:type="paragraph" w:styleId="a3">
    <w:name w:val="Body Text"/>
    <w:basedOn w:val="a"/>
    <w:link w:val="a4"/>
    <w:uiPriority w:val="1"/>
    <w:qFormat/>
    <w:rsid w:val="005F1762"/>
    <w:rPr>
      <w:sz w:val="28"/>
      <w:szCs w:val="28"/>
    </w:rPr>
  </w:style>
  <w:style w:type="paragraph" w:styleId="a5">
    <w:name w:val="List Paragraph"/>
    <w:basedOn w:val="a"/>
    <w:uiPriority w:val="34"/>
    <w:qFormat/>
    <w:rsid w:val="005F1762"/>
    <w:pPr>
      <w:spacing w:before="212"/>
      <w:ind w:left="1282" w:hanging="640"/>
    </w:pPr>
  </w:style>
  <w:style w:type="paragraph" w:customStyle="1" w:styleId="TableParagraph">
    <w:name w:val="Table Paragraph"/>
    <w:basedOn w:val="a"/>
    <w:uiPriority w:val="1"/>
    <w:qFormat/>
    <w:rsid w:val="005F1762"/>
  </w:style>
  <w:style w:type="paragraph" w:styleId="a6">
    <w:name w:val="header"/>
    <w:basedOn w:val="a"/>
    <w:link w:val="a7"/>
    <w:uiPriority w:val="99"/>
    <w:unhideWhenUsed/>
    <w:rsid w:val="00CF34B5"/>
    <w:pPr>
      <w:tabs>
        <w:tab w:val="center" w:pos="4677"/>
        <w:tab w:val="right" w:pos="9355"/>
      </w:tabs>
    </w:pPr>
  </w:style>
  <w:style w:type="character" w:customStyle="1" w:styleId="a7">
    <w:name w:val="Верхний колонтитул Знак"/>
    <w:basedOn w:val="a0"/>
    <w:link w:val="a6"/>
    <w:uiPriority w:val="99"/>
    <w:rsid w:val="00CF34B5"/>
    <w:rPr>
      <w:rFonts w:ascii="Times New Roman" w:eastAsia="Times New Roman" w:hAnsi="Times New Roman" w:cs="Times New Roman"/>
      <w:lang w:val="ru-RU" w:eastAsia="ru-RU" w:bidi="ru-RU"/>
    </w:rPr>
  </w:style>
  <w:style w:type="paragraph" w:styleId="a8">
    <w:name w:val="footer"/>
    <w:basedOn w:val="a"/>
    <w:link w:val="a9"/>
    <w:uiPriority w:val="99"/>
    <w:unhideWhenUsed/>
    <w:rsid w:val="00CF34B5"/>
    <w:pPr>
      <w:tabs>
        <w:tab w:val="center" w:pos="4677"/>
        <w:tab w:val="right" w:pos="9355"/>
      </w:tabs>
    </w:pPr>
  </w:style>
  <w:style w:type="character" w:customStyle="1" w:styleId="a9">
    <w:name w:val="Нижний колонтитул Знак"/>
    <w:basedOn w:val="a0"/>
    <w:link w:val="a8"/>
    <w:uiPriority w:val="99"/>
    <w:rsid w:val="00CF34B5"/>
    <w:rPr>
      <w:rFonts w:ascii="Times New Roman" w:eastAsia="Times New Roman" w:hAnsi="Times New Roman" w:cs="Times New Roman"/>
      <w:lang w:val="ru-RU" w:eastAsia="ru-RU" w:bidi="ru-RU"/>
    </w:rPr>
  </w:style>
  <w:style w:type="paragraph" w:styleId="aa">
    <w:name w:val="Normal (Web)"/>
    <w:basedOn w:val="a"/>
    <w:uiPriority w:val="99"/>
    <w:semiHidden/>
    <w:unhideWhenUsed/>
    <w:rsid w:val="00C90624"/>
    <w:pPr>
      <w:widowControl/>
      <w:autoSpaceDE/>
      <w:autoSpaceDN/>
      <w:spacing w:before="100" w:beforeAutospacing="1" w:after="100" w:afterAutospacing="1"/>
    </w:pPr>
    <w:rPr>
      <w:sz w:val="24"/>
      <w:szCs w:val="24"/>
      <w:lang w:val="uk-UA" w:eastAsia="uk-UA" w:bidi="ar-SA"/>
    </w:rPr>
  </w:style>
  <w:style w:type="character" w:customStyle="1" w:styleId="hl">
    <w:name w:val="hl"/>
    <w:basedOn w:val="a0"/>
    <w:rsid w:val="00D8130E"/>
  </w:style>
  <w:style w:type="character" w:styleId="ab">
    <w:name w:val="Hyperlink"/>
    <w:basedOn w:val="a0"/>
    <w:uiPriority w:val="99"/>
    <w:unhideWhenUsed/>
    <w:rsid w:val="00D8130E"/>
    <w:rPr>
      <w:color w:val="0000FF"/>
      <w:u w:val="single"/>
    </w:rPr>
  </w:style>
  <w:style w:type="paragraph" w:styleId="32">
    <w:name w:val="Body Text Indent 3"/>
    <w:basedOn w:val="a"/>
    <w:link w:val="33"/>
    <w:rsid w:val="00AC2367"/>
    <w:pPr>
      <w:widowControl/>
      <w:autoSpaceDE/>
      <w:autoSpaceDN/>
      <w:spacing w:after="120"/>
      <w:ind w:left="283"/>
    </w:pPr>
    <w:rPr>
      <w:sz w:val="16"/>
      <w:szCs w:val="16"/>
      <w:lang w:bidi="ar-SA"/>
    </w:rPr>
  </w:style>
  <w:style w:type="character" w:customStyle="1" w:styleId="33">
    <w:name w:val="Основной текст с отступом 3 Знак"/>
    <w:basedOn w:val="a0"/>
    <w:link w:val="32"/>
    <w:rsid w:val="00AC2367"/>
    <w:rPr>
      <w:rFonts w:ascii="Times New Roman" w:eastAsia="Times New Roman" w:hAnsi="Times New Roman" w:cs="Times New Roman"/>
      <w:sz w:val="16"/>
      <w:szCs w:val="16"/>
      <w:lang w:val="ru-RU" w:eastAsia="ru-RU"/>
    </w:rPr>
  </w:style>
  <w:style w:type="paragraph" w:customStyle="1" w:styleId="1215">
    <w:name w:val="1215"/>
    <w:basedOn w:val="a"/>
    <w:rsid w:val="00D31F70"/>
    <w:pPr>
      <w:widowControl/>
      <w:autoSpaceDE/>
      <w:autoSpaceDN/>
      <w:spacing w:before="100" w:beforeAutospacing="1" w:after="100" w:afterAutospacing="1"/>
    </w:pPr>
    <w:rPr>
      <w:sz w:val="24"/>
      <w:szCs w:val="24"/>
      <w:lang w:val="uk-UA" w:eastAsia="uk-UA" w:bidi="ar-SA"/>
    </w:rPr>
  </w:style>
  <w:style w:type="paragraph" w:styleId="22">
    <w:name w:val="Body Text Indent 2"/>
    <w:basedOn w:val="a"/>
    <w:link w:val="23"/>
    <w:rsid w:val="005F0C2F"/>
    <w:pPr>
      <w:widowControl/>
      <w:autoSpaceDE/>
      <w:autoSpaceDN/>
      <w:spacing w:after="120" w:line="480" w:lineRule="auto"/>
      <w:ind w:left="283"/>
    </w:pPr>
    <w:rPr>
      <w:sz w:val="24"/>
      <w:szCs w:val="24"/>
      <w:lang w:bidi="ar-SA"/>
    </w:rPr>
  </w:style>
  <w:style w:type="character" w:customStyle="1" w:styleId="23">
    <w:name w:val="Основной текст с отступом 2 Знак"/>
    <w:basedOn w:val="a0"/>
    <w:link w:val="22"/>
    <w:rsid w:val="005F0C2F"/>
    <w:rPr>
      <w:rFonts w:ascii="Times New Roman" w:eastAsia="Times New Roman" w:hAnsi="Times New Roman" w:cs="Times New Roman"/>
      <w:sz w:val="24"/>
      <w:szCs w:val="24"/>
      <w:lang w:val="ru-RU" w:eastAsia="ru-RU"/>
    </w:rPr>
  </w:style>
  <w:style w:type="paragraph" w:styleId="ac">
    <w:name w:val="caption"/>
    <w:basedOn w:val="a"/>
    <w:next w:val="a"/>
    <w:qFormat/>
    <w:rsid w:val="005F0C2F"/>
    <w:pPr>
      <w:widowControl/>
      <w:autoSpaceDE/>
      <w:autoSpaceDN/>
    </w:pPr>
    <w:rPr>
      <w:b/>
      <w:bCs/>
      <w:sz w:val="20"/>
      <w:szCs w:val="20"/>
      <w:lang w:bidi="ar-SA"/>
    </w:rPr>
  </w:style>
  <w:style w:type="table" w:styleId="ad">
    <w:name w:val="Table Grid"/>
    <w:basedOn w:val="a1"/>
    <w:uiPriority w:val="39"/>
    <w:rsid w:val="00C270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CB59D5"/>
    <w:rPr>
      <w:color w:val="808080"/>
    </w:rPr>
  </w:style>
  <w:style w:type="paragraph" w:styleId="af">
    <w:name w:val="Body Text Indent"/>
    <w:basedOn w:val="a"/>
    <w:link w:val="af0"/>
    <w:uiPriority w:val="99"/>
    <w:unhideWhenUsed/>
    <w:rsid w:val="002E65A8"/>
    <w:pPr>
      <w:spacing w:after="120"/>
      <w:ind w:left="283"/>
    </w:pPr>
  </w:style>
  <w:style w:type="character" w:customStyle="1" w:styleId="af0">
    <w:name w:val="Основной текст с отступом Знак"/>
    <w:basedOn w:val="a0"/>
    <w:link w:val="af"/>
    <w:uiPriority w:val="99"/>
    <w:rsid w:val="002E65A8"/>
    <w:rPr>
      <w:rFonts w:ascii="Times New Roman" w:eastAsia="Times New Roman" w:hAnsi="Times New Roman" w:cs="Times New Roman"/>
      <w:lang w:val="ru-RU" w:eastAsia="ru-RU" w:bidi="ru-RU"/>
    </w:rPr>
  </w:style>
  <w:style w:type="paragraph" w:customStyle="1" w:styleId="12">
    <w:name w:val="Звичайний1"/>
    <w:rsid w:val="009F6537"/>
    <w:pPr>
      <w:widowControl/>
      <w:autoSpaceDE/>
      <w:autoSpaceDN/>
    </w:pPr>
    <w:rPr>
      <w:rFonts w:ascii="Times New Roman" w:eastAsia="Times New Roman" w:hAnsi="Times New Roman" w:cs="Times New Roman"/>
      <w:sz w:val="24"/>
      <w:szCs w:val="20"/>
      <w:lang w:val="ru-RU" w:eastAsia="ru-RU"/>
    </w:rPr>
  </w:style>
  <w:style w:type="character" w:styleId="af1">
    <w:name w:val="Strong"/>
    <w:basedOn w:val="a0"/>
    <w:qFormat/>
    <w:rsid w:val="001429D7"/>
    <w:rPr>
      <w:b/>
      <w:bCs/>
    </w:rPr>
  </w:style>
  <w:style w:type="paragraph" w:customStyle="1" w:styleId="24">
    <w:name w:val="Звичайний2"/>
    <w:rsid w:val="009F6537"/>
    <w:pPr>
      <w:widowControl/>
      <w:autoSpaceDE/>
      <w:autoSpaceDN/>
    </w:pPr>
    <w:rPr>
      <w:rFonts w:ascii="Times New Roman" w:eastAsia="Times New Roman" w:hAnsi="Times New Roman" w:cs="Times New Roman"/>
      <w:sz w:val="24"/>
      <w:szCs w:val="20"/>
      <w:lang w:val="ru-RU" w:eastAsia="ru-RU"/>
    </w:rPr>
  </w:style>
  <w:style w:type="paragraph" w:styleId="af2">
    <w:name w:val="TOC Heading"/>
    <w:basedOn w:val="1"/>
    <w:next w:val="a"/>
    <w:uiPriority w:val="39"/>
    <w:unhideWhenUsed/>
    <w:qFormat/>
    <w:rsid w:val="00191AAA"/>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uk-UA" w:eastAsia="uk-UA" w:bidi="ar-SA"/>
    </w:rPr>
  </w:style>
  <w:style w:type="paragraph" w:styleId="af3">
    <w:name w:val="Balloon Text"/>
    <w:basedOn w:val="a"/>
    <w:link w:val="af4"/>
    <w:uiPriority w:val="99"/>
    <w:semiHidden/>
    <w:unhideWhenUsed/>
    <w:rsid w:val="00734802"/>
    <w:rPr>
      <w:rFonts w:ascii="Segoe UI" w:hAnsi="Segoe UI" w:cs="Segoe UI"/>
      <w:sz w:val="18"/>
      <w:szCs w:val="18"/>
    </w:rPr>
  </w:style>
  <w:style w:type="character" w:customStyle="1" w:styleId="af4">
    <w:name w:val="Текст выноски Знак"/>
    <w:basedOn w:val="a0"/>
    <w:link w:val="af3"/>
    <w:uiPriority w:val="99"/>
    <w:semiHidden/>
    <w:rsid w:val="00734802"/>
    <w:rPr>
      <w:rFonts w:ascii="Segoe UI" w:eastAsia="Times New Roman" w:hAnsi="Segoe UI" w:cs="Segoe UI"/>
      <w:sz w:val="18"/>
      <w:szCs w:val="18"/>
      <w:lang w:val="ru-RU" w:eastAsia="ru-RU" w:bidi="ru-RU"/>
    </w:rPr>
  </w:style>
  <w:style w:type="paragraph" w:customStyle="1" w:styleId="Default">
    <w:name w:val="Default"/>
    <w:rsid w:val="009F6537"/>
    <w:pPr>
      <w:widowControl/>
      <w:adjustRightInd w:val="0"/>
    </w:pPr>
    <w:rPr>
      <w:rFonts w:ascii="Times New Roman" w:hAnsi="Times New Roman" w:cs="Times New Roman"/>
      <w:color w:val="000000"/>
      <w:sz w:val="24"/>
      <w:szCs w:val="24"/>
      <w:lang w:val="ru-RU"/>
    </w:rPr>
  </w:style>
  <w:style w:type="character" w:customStyle="1" w:styleId="UnresolvedMention">
    <w:name w:val="Unresolved Mention"/>
    <w:basedOn w:val="a0"/>
    <w:uiPriority w:val="99"/>
    <w:semiHidden/>
    <w:unhideWhenUsed/>
    <w:rsid w:val="0000019C"/>
    <w:rPr>
      <w:color w:val="605E5C"/>
      <w:shd w:val="clear" w:color="auto" w:fill="E1DFDD"/>
    </w:rPr>
  </w:style>
  <w:style w:type="character" w:customStyle="1" w:styleId="20">
    <w:name w:val="Заголовок 2 Знак"/>
    <w:basedOn w:val="a0"/>
    <w:link w:val="2"/>
    <w:uiPriority w:val="9"/>
    <w:semiHidden/>
    <w:rsid w:val="00031F79"/>
    <w:rPr>
      <w:rFonts w:asciiTheme="majorHAnsi" w:eastAsiaTheme="majorEastAsia" w:hAnsiTheme="majorHAnsi" w:cstheme="majorBidi"/>
      <w:color w:val="365F91" w:themeColor="accent1" w:themeShade="BF"/>
      <w:sz w:val="26"/>
      <w:szCs w:val="26"/>
      <w:lang w:val="ru-RU" w:eastAsia="ru-RU" w:bidi="ru-RU"/>
    </w:rPr>
  </w:style>
  <w:style w:type="character" w:customStyle="1" w:styleId="10">
    <w:name w:val="Заголовок 1 Знак"/>
    <w:basedOn w:val="a0"/>
    <w:link w:val="1"/>
    <w:uiPriority w:val="1"/>
    <w:rsid w:val="009F6537"/>
    <w:rPr>
      <w:rFonts w:ascii="Times New Roman" w:eastAsia="Times New Roman" w:hAnsi="Times New Roman" w:cs="Times New Roman"/>
      <w:b/>
      <w:bCs/>
      <w:sz w:val="28"/>
      <w:szCs w:val="28"/>
      <w:lang w:val="ru-RU" w:eastAsia="ru-RU" w:bidi="ru-RU"/>
    </w:rPr>
  </w:style>
  <w:style w:type="character" w:customStyle="1" w:styleId="a4">
    <w:name w:val="Основной текст Знак"/>
    <w:basedOn w:val="a0"/>
    <w:link w:val="a3"/>
    <w:uiPriority w:val="1"/>
    <w:rsid w:val="009F6537"/>
    <w:rPr>
      <w:rFonts w:ascii="Times New Roman" w:eastAsia="Times New Roman" w:hAnsi="Times New Roman" w:cs="Times New Roman"/>
      <w:sz w:val="28"/>
      <w:szCs w:val="28"/>
      <w:lang w:val="ru-RU" w:eastAsia="ru-RU" w:bidi="ru-RU"/>
    </w:rPr>
  </w:style>
  <w:style w:type="paragraph" w:styleId="af5">
    <w:name w:val="Revision"/>
    <w:hidden/>
    <w:uiPriority w:val="99"/>
    <w:semiHidden/>
    <w:rsid w:val="009F6537"/>
    <w:pPr>
      <w:widowControl/>
      <w:autoSpaceDE/>
      <w:autoSpaceDN/>
    </w:pPr>
    <w:rPr>
      <w:rFonts w:ascii="Times New Roman" w:eastAsia="Times New Roman" w:hAnsi="Times New Roman" w:cs="Times New Roman"/>
      <w:lang w:val="ru-RU" w:eastAsia="ru-RU" w:bidi="ru-RU"/>
    </w:rPr>
  </w:style>
  <w:style w:type="character" w:customStyle="1" w:styleId="30">
    <w:name w:val="Заголовок 3 Знак"/>
    <w:basedOn w:val="a0"/>
    <w:link w:val="3"/>
    <w:uiPriority w:val="9"/>
    <w:rsid w:val="0063241B"/>
    <w:rPr>
      <w:rFonts w:asciiTheme="majorHAnsi" w:eastAsiaTheme="majorEastAsia" w:hAnsiTheme="majorHAnsi" w:cstheme="majorBidi"/>
      <w:color w:val="243F60" w:themeColor="accent1" w:themeShade="7F"/>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60887">
      <w:bodyDiv w:val="1"/>
      <w:marLeft w:val="0"/>
      <w:marRight w:val="0"/>
      <w:marTop w:val="0"/>
      <w:marBottom w:val="0"/>
      <w:divBdr>
        <w:top w:val="none" w:sz="0" w:space="0" w:color="auto"/>
        <w:left w:val="none" w:sz="0" w:space="0" w:color="auto"/>
        <w:bottom w:val="none" w:sz="0" w:space="0" w:color="auto"/>
        <w:right w:val="none" w:sz="0" w:space="0" w:color="auto"/>
      </w:divBdr>
    </w:div>
    <w:div w:id="106436027">
      <w:bodyDiv w:val="1"/>
      <w:marLeft w:val="0"/>
      <w:marRight w:val="0"/>
      <w:marTop w:val="0"/>
      <w:marBottom w:val="0"/>
      <w:divBdr>
        <w:top w:val="none" w:sz="0" w:space="0" w:color="auto"/>
        <w:left w:val="none" w:sz="0" w:space="0" w:color="auto"/>
        <w:bottom w:val="none" w:sz="0" w:space="0" w:color="auto"/>
        <w:right w:val="none" w:sz="0" w:space="0" w:color="auto"/>
      </w:divBdr>
    </w:div>
    <w:div w:id="208879872">
      <w:bodyDiv w:val="1"/>
      <w:marLeft w:val="0"/>
      <w:marRight w:val="0"/>
      <w:marTop w:val="0"/>
      <w:marBottom w:val="0"/>
      <w:divBdr>
        <w:top w:val="none" w:sz="0" w:space="0" w:color="auto"/>
        <w:left w:val="none" w:sz="0" w:space="0" w:color="auto"/>
        <w:bottom w:val="none" w:sz="0" w:space="0" w:color="auto"/>
        <w:right w:val="none" w:sz="0" w:space="0" w:color="auto"/>
      </w:divBdr>
    </w:div>
    <w:div w:id="262615895">
      <w:bodyDiv w:val="1"/>
      <w:marLeft w:val="0"/>
      <w:marRight w:val="0"/>
      <w:marTop w:val="0"/>
      <w:marBottom w:val="0"/>
      <w:divBdr>
        <w:top w:val="none" w:sz="0" w:space="0" w:color="auto"/>
        <w:left w:val="none" w:sz="0" w:space="0" w:color="auto"/>
        <w:bottom w:val="none" w:sz="0" w:space="0" w:color="auto"/>
        <w:right w:val="none" w:sz="0" w:space="0" w:color="auto"/>
      </w:divBdr>
    </w:div>
    <w:div w:id="263929616">
      <w:bodyDiv w:val="1"/>
      <w:marLeft w:val="0"/>
      <w:marRight w:val="0"/>
      <w:marTop w:val="0"/>
      <w:marBottom w:val="0"/>
      <w:divBdr>
        <w:top w:val="none" w:sz="0" w:space="0" w:color="auto"/>
        <w:left w:val="none" w:sz="0" w:space="0" w:color="auto"/>
        <w:bottom w:val="none" w:sz="0" w:space="0" w:color="auto"/>
        <w:right w:val="none" w:sz="0" w:space="0" w:color="auto"/>
      </w:divBdr>
    </w:div>
    <w:div w:id="290212852">
      <w:bodyDiv w:val="1"/>
      <w:marLeft w:val="0"/>
      <w:marRight w:val="0"/>
      <w:marTop w:val="0"/>
      <w:marBottom w:val="0"/>
      <w:divBdr>
        <w:top w:val="none" w:sz="0" w:space="0" w:color="auto"/>
        <w:left w:val="none" w:sz="0" w:space="0" w:color="auto"/>
        <w:bottom w:val="none" w:sz="0" w:space="0" w:color="auto"/>
        <w:right w:val="none" w:sz="0" w:space="0" w:color="auto"/>
      </w:divBdr>
    </w:div>
    <w:div w:id="294071563">
      <w:bodyDiv w:val="1"/>
      <w:marLeft w:val="0"/>
      <w:marRight w:val="0"/>
      <w:marTop w:val="0"/>
      <w:marBottom w:val="0"/>
      <w:divBdr>
        <w:top w:val="none" w:sz="0" w:space="0" w:color="auto"/>
        <w:left w:val="none" w:sz="0" w:space="0" w:color="auto"/>
        <w:bottom w:val="none" w:sz="0" w:space="0" w:color="auto"/>
        <w:right w:val="none" w:sz="0" w:space="0" w:color="auto"/>
      </w:divBdr>
    </w:div>
    <w:div w:id="324013983">
      <w:bodyDiv w:val="1"/>
      <w:marLeft w:val="0"/>
      <w:marRight w:val="0"/>
      <w:marTop w:val="0"/>
      <w:marBottom w:val="0"/>
      <w:divBdr>
        <w:top w:val="none" w:sz="0" w:space="0" w:color="auto"/>
        <w:left w:val="none" w:sz="0" w:space="0" w:color="auto"/>
        <w:bottom w:val="none" w:sz="0" w:space="0" w:color="auto"/>
        <w:right w:val="none" w:sz="0" w:space="0" w:color="auto"/>
      </w:divBdr>
    </w:div>
    <w:div w:id="480198047">
      <w:bodyDiv w:val="1"/>
      <w:marLeft w:val="0"/>
      <w:marRight w:val="0"/>
      <w:marTop w:val="0"/>
      <w:marBottom w:val="0"/>
      <w:divBdr>
        <w:top w:val="none" w:sz="0" w:space="0" w:color="auto"/>
        <w:left w:val="none" w:sz="0" w:space="0" w:color="auto"/>
        <w:bottom w:val="none" w:sz="0" w:space="0" w:color="auto"/>
        <w:right w:val="none" w:sz="0" w:space="0" w:color="auto"/>
      </w:divBdr>
    </w:div>
    <w:div w:id="599290074">
      <w:bodyDiv w:val="1"/>
      <w:marLeft w:val="0"/>
      <w:marRight w:val="0"/>
      <w:marTop w:val="0"/>
      <w:marBottom w:val="0"/>
      <w:divBdr>
        <w:top w:val="none" w:sz="0" w:space="0" w:color="auto"/>
        <w:left w:val="none" w:sz="0" w:space="0" w:color="auto"/>
        <w:bottom w:val="none" w:sz="0" w:space="0" w:color="auto"/>
        <w:right w:val="none" w:sz="0" w:space="0" w:color="auto"/>
      </w:divBdr>
      <w:divsChild>
        <w:div w:id="1910849104">
          <w:marLeft w:val="90"/>
          <w:marRight w:val="90"/>
          <w:marTop w:val="45"/>
          <w:marBottom w:val="45"/>
          <w:divBdr>
            <w:top w:val="none" w:sz="0" w:space="0" w:color="auto"/>
            <w:left w:val="none" w:sz="0" w:space="0" w:color="auto"/>
            <w:bottom w:val="none" w:sz="0" w:space="0" w:color="auto"/>
            <w:right w:val="none" w:sz="0" w:space="0" w:color="auto"/>
          </w:divBdr>
        </w:div>
      </w:divsChild>
    </w:div>
    <w:div w:id="677729634">
      <w:bodyDiv w:val="1"/>
      <w:marLeft w:val="0"/>
      <w:marRight w:val="0"/>
      <w:marTop w:val="0"/>
      <w:marBottom w:val="0"/>
      <w:divBdr>
        <w:top w:val="none" w:sz="0" w:space="0" w:color="auto"/>
        <w:left w:val="none" w:sz="0" w:space="0" w:color="auto"/>
        <w:bottom w:val="none" w:sz="0" w:space="0" w:color="auto"/>
        <w:right w:val="none" w:sz="0" w:space="0" w:color="auto"/>
      </w:divBdr>
    </w:div>
    <w:div w:id="763766809">
      <w:bodyDiv w:val="1"/>
      <w:marLeft w:val="0"/>
      <w:marRight w:val="0"/>
      <w:marTop w:val="0"/>
      <w:marBottom w:val="0"/>
      <w:divBdr>
        <w:top w:val="none" w:sz="0" w:space="0" w:color="auto"/>
        <w:left w:val="none" w:sz="0" w:space="0" w:color="auto"/>
        <w:bottom w:val="none" w:sz="0" w:space="0" w:color="auto"/>
        <w:right w:val="none" w:sz="0" w:space="0" w:color="auto"/>
      </w:divBdr>
    </w:div>
    <w:div w:id="767697781">
      <w:bodyDiv w:val="1"/>
      <w:marLeft w:val="0"/>
      <w:marRight w:val="0"/>
      <w:marTop w:val="0"/>
      <w:marBottom w:val="0"/>
      <w:divBdr>
        <w:top w:val="none" w:sz="0" w:space="0" w:color="auto"/>
        <w:left w:val="none" w:sz="0" w:space="0" w:color="auto"/>
        <w:bottom w:val="none" w:sz="0" w:space="0" w:color="auto"/>
        <w:right w:val="none" w:sz="0" w:space="0" w:color="auto"/>
      </w:divBdr>
    </w:div>
    <w:div w:id="805244893">
      <w:bodyDiv w:val="1"/>
      <w:marLeft w:val="0"/>
      <w:marRight w:val="0"/>
      <w:marTop w:val="0"/>
      <w:marBottom w:val="0"/>
      <w:divBdr>
        <w:top w:val="none" w:sz="0" w:space="0" w:color="auto"/>
        <w:left w:val="none" w:sz="0" w:space="0" w:color="auto"/>
        <w:bottom w:val="none" w:sz="0" w:space="0" w:color="auto"/>
        <w:right w:val="none" w:sz="0" w:space="0" w:color="auto"/>
      </w:divBdr>
    </w:div>
    <w:div w:id="813958996">
      <w:bodyDiv w:val="1"/>
      <w:marLeft w:val="0"/>
      <w:marRight w:val="0"/>
      <w:marTop w:val="0"/>
      <w:marBottom w:val="0"/>
      <w:divBdr>
        <w:top w:val="none" w:sz="0" w:space="0" w:color="auto"/>
        <w:left w:val="none" w:sz="0" w:space="0" w:color="auto"/>
        <w:bottom w:val="none" w:sz="0" w:space="0" w:color="auto"/>
        <w:right w:val="none" w:sz="0" w:space="0" w:color="auto"/>
      </w:divBdr>
    </w:div>
    <w:div w:id="826093030">
      <w:bodyDiv w:val="1"/>
      <w:marLeft w:val="0"/>
      <w:marRight w:val="0"/>
      <w:marTop w:val="0"/>
      <w:marBottom w:val="0"/>
      <w:divBdr>
        <w:top w:val="none" w:sz="0" w:space="0" w:color="auto"/>
        <w:left w:val="none" w:sz="0" w:space="0" w:color="auto"/>
        <w:bottom w:val="none" w:sz="0" w:space="0" w:color="auto"/>
        <w:right w:val="none" w:sz="0" w:space="0" w:color="auto"/>
      </w:divBdr>
    </w:div>
    <w:div w:id="925917118">
      <w:bodyDiv w:val="1"/>
      <w:marLeft w:val="0"/>
      <w:marRight w:val="0"/>
      <w:marTop w:val="0"/>
      <w:marBottom w:val="0"/>
      <w:divBdr>
        <w:top w:val="none" w:sz="0" w:space="0" w:color="auto"/>
        <w:left w:val="none" w:sz="0" w:space="0" w:color="auto"/>
        <w:bottom w:val="none" w:sz="0" w:space="0" w:color="auto"/>
        <w:right w:val="none" w:sz="0" w:space="0" w:color="auto"/>
      </w:divBdr>
    </w:div>
    <w:div w:id="932204981">
      <w:bodyDiv w:val="1"/>
      <w:marLeft w:val="0"/>
      <w:marRight w:val="0"/>
      <w:marTop w:val="0"/>
      <w:marBottom w:val="0"/>
      <w:divBdr>
        <w:top w:val="none" w:sz="0" w:space="0" w:color="auto"/>
        <w:left w:val="none" w:sz="0" w:space="0" w:color="auto"/>
        <w:bottom w:val="none" w:sz="0" w:space="0" w:color="auto"/>
        <w:right w:val="none" w:sz="0" w:space="0" w:color="auto"/>
      </w:divBdr>
    </w:div>
    <w:div w:id="960571766">
      <w:bodyDiv w:val="1"/>
      <w:marLeft w:val="0"/>
      <w:marRight w:val="0"/>
      <w:marTop w:val="0"/>
      <w:marBottom w:val="0"/>
      <w:divBdr>
        <w:top w:val="none" w:sz="0" w:space="0" w:color="auto"/>
        <w:left w:val="none" w:sz="0" w:space="0" w:color="auto"/>
        <w:bottom w:val="none" w:sz="0" w:space="0" w:color="auto"/>
        <w:right w:val="none" w:sz="0" w:space="0" w:color="auto"/>
      </w:divBdr>
    </w:div>
    <w:div w:id="1063483892">
      <w:bodyDiv w:val="1"/>
      <w:marLeft w:val="0"/>
      <w:marRight w:val="0"/>
      <w:marTop w:val="0"/>
      <w:marBottom w:val="0"/>
      <w:divBdr>
        <w:top w:val="none" w:sz="0" w:space="0" w:color="auto"/>
        <w:left w:val="none" w:sz="0" w:space="0" w:color="auto"/>
        <w:bottom w:val="none" w:sz="0" w:space="0" w:color="auto"/>
        <w:right w:val="none" w:sz="0" w:space="0" w:color="auto"/>
      </w:divBdr>
    </w:div>
    <w:div w:id="1132481153">
      <w:bodyDiv w:val="1"/>
      <w:marLeft w:val="0"/>
      <w:marRight w:val="0"/>
      <w:marTop w:val="0"/>
      <w:marBottom w:val="0"/>
      <w:divBdr>
        <w:top w:val="none" w:sz="0" w:space="0" w:color="auto"/>
        <w:left w:val="none" w:sz="0" w:space="0" w:color="auto"/>
        <w:bottom w:val="none" w:sz="0" w:space="0" w:color="auto"/>
        <w:right w:val="none" w:sz="0" w:space="0" w:color="auto"/>
      </w:divBdr>
    </w:div>
    <w:div w:id="1154568552">
      <w:bodyDiv w:val="1"/>
      <w:marLeft w:val="0"/>
      <w:marRight w:val="0"/>
      <w:marTop w:val="0"/>
      <w:marBottom w:val="0"/>
      <w:divBdr>
        <w:top w:val="none" w:sz="0" w:space="0" w:color="auto"/>
        <w:left w:val="none" w:sz="0" w:space="0" w:color="auto"/>
        <w:bottom w:val="none" w:sz="0" w:space="0" w:color="auto"/>
        <w:right w:val="none" w:sz="0" w:space="0" w:color="auto"/>
      </w:divBdr>
    </w:div>
    <w:div w:id="1432319422">
      <w:bodyDiv w:val="1"/>
      <w:marLeft w:val="0"/>
      <w:marRight w:val="0"/>
      <w:marTop w:val="0"/>
      <w:marBottom w:val="0"/>
      <w:divBdr>
        <w:top w:val="none" w:sz="0" w:space="0" w:color="auto"/>
        <w:left w:val="none" w:sz="0" w:space="0" w:color="auto"/>
        <w:bottom w:val="none" w:sz="0" w:space="0" w:color="auto"/>
        <w:right w:val="none" w:sz="0" w:space="0" w:color="auto"/>
      </w:divBdr>
    </w:div>
    <w:div w:id="1439183173">
      <w:bodyDiv w:val="1"/>
      <w:marLeft w:val="0"/>
      <w:marRight w:val="0"/>
      <w:marTop w:val="0"/>
      <w:marBottom w:val="0"/>
      <w:divBdr>
        <w:top w:val="none" w:sz="0" w:space="0" w:color="auto"/>
        <w:left w:val="none" w:sz="0" w:space="0" w:color="auto"/>
        <w:bottom w:val="none" w:sz="0" w:space="0" w:color="auto"/>
        <w:right w:val="none" w:sz="0" w:space="0" w:color="auto"/>
      </w:divBdr>
    </w:div>
    <w:div w:id="1457990374">
      <w:bodyDiv w:val="1"/>
      <w:marLeft w:val="0"/>
      <w:marRight w:val="0"/>
      <w:marTop w:val="0"/>
      <w:marBottom w:val="0"/>
      <w:divBdr>
        <w:top w:val="none" w:sz="0" w:space="0" w:color="auto"/>
        <w:left w:val="none" w:sz="0" w:space="0" w:color="auto"/>
        <w:bottom w:val="none" w:sz="0" w:space="0" w:color="auto"/>
        <w:right w:val="none" w:sz="0" w:space="0" w:color="auto"/>
      </w:divBdr>
    </w:div>
    <w:div w:id="1690525102">
      <w:bodyDiv w:val="1"/>
      <w:marLeft w:val="0"/>
      <w:marRight w:val="0"/>
      <w:marTop w:val="0"/>
      <w:marBottom w:val="0"/>
      <w:divBdr>
        <w:top w:val="none" w:sz="0" w:space="0" w:color="auto"/>
        <w:left w:val="none" w:sz="0" w:space="0" w:color="auto"/>
        <w:bottom w:val="none" w:sz="0" w:space="0" w:color="auto"/>
        <w:right w:val="none" w:sz="0" w:space="0" w:color="auto"/>
      </w:divBdr>
    </w:div>
    <w:div w:id="1784374121">
      <w:bodyDiv w:val="1"/>
      <w:marLeft w:val="0"/>
      <w:marRight w:val="0"/>
      <w:marTop w:val="0"/>
      <w:marBottom w:val="0"/>
      <w:divBdr>
        <w:top w:val="none" w:sz="0" w:space="0" w:color="auto"/>
        <w:left w:val="none" w:sz="0" w:space="0" w:color="auto"/>
        <w:bottom w:val="none" w:sz="0" w:space="0" w:color="auto"/>
        <w:right w:val="none" w:sz="0" w:space="0" w:color="auto"/>
      </w:divBdr>
    </w:div>
    <w:div w:id="1906380865">
      <w:bodyDiv w:val="1"/>
      <w:marLeft w:val="0"/>
      <w:marRight w:val="0"/>
      <w:marTop w:val="0"/>
      <w:marBottom w:val="0"/>
      <w:divBdr>
        <w:top w:val="none" w:sz="0" w:space="0" w:color="auto"/>
        <w:left w:val="none" w:sz="0" w:space="0" w:color="auto"/>
        <w:bottom w:val="none" w:sz="0" w:space="0" w:color="auto"/>
        <w:right w:val="none" w:sz="0" w:space="0" w:color="auto"/>
      </w:divBdr>
    </w:div>
    <w:div w:id="1976568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k.wikipedia.org/wiki/%D0%92%D0%B5%D0%B1-%D1%81%D0%B0%D0%B9%D1%82" TargetMode="External"/><Relationship Id="rId18" Type="http://schemas.openxmlformats.org/officeDocument/2006/relationships/hyperlink" Target="https://uk.wikipedia.org/wiki/%D0%9A%D0%BE%D0%BD%D1%82%D1%80%D0%BE%D0%BB%D1%8C_%D0%B4%D0%BE%D1%81%D1%82%D1%83%D0%BF%D1%83_(%D1%96%D0%BD%D1%84%D0%BE%D1%80%D0%BC%D0%B0%D1%82%D0%B8%D0%BA%D0%B0)"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uk.wikipedia.org/wiki/%D0%A1%D0%BA%D1%80%D0%B8%D0%BF%D1%82" TargetMode="External"/><Relationship Id="rId17" Type="http://schemas.openxmlformats.org/officeDocument/2006/relationships/hyperlink" Target="https://uk.wikipedia.org/wiki/%D0%93%D1%96%D0%BB%D0%BA%D0%B0_(%D0%BA%D0%B5%D1%80%D1%83%D0%B2%D0%B0%D0%BD%D0%BD%D1%8F_%D0%B2%D0%B5%D1%80%D1%81%D1%96%D1%8F%D0%BC%D0%B8)"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k.wikipedia.org/wiki/%D0%97%D0%B0%D1%81%D1%82%D0%BE%D1%81%D1%83%D0%BD%D0%BE%D0%BA"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k.wikipedia.org/wiki/%D0%9F%D0%BE%D1%87%D0%B0%D1%82%D0%BA%D0%BE%D0%B2%D0%B8%D0%B9_%D0%BA%D0%BE%D0%B4" TargetMode="External"/><Relationship Id="rId24" Type="http://schemas.openxmlformats.org/officeDocument/2006/relationships/image" Target="media/image6.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uk.wikipedia.org/wiki/%D0%A1%D0%B8%D1%80%D1%86%D0%B5%D0%B2%D0%B8%D0%B9_%D0%BA%D0%BE%D0%B4"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uk.wikipedia.org/wiki/%D0%A0%D0%BE%D0%B7%D1%80%D0%BE%D0%B1%D0%BA%D0%B0_%D0%BF%D1%80%D0%BE%D0%B3%D1%80%D0%B0%D0%BC%D0%BD%D0%BE%D0%B3%D0%BE_%D0%B7%D0%B0%D0%B1%D0%B5%D0%B7%D0%BF%D0%B5%D1%87%D0%B5%D0%BD%D0%BD%D1%8F"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C8A36-456B-4D99-B124-D9D70151D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4239</Words>
  <Characters>24164</Characters>
  <Application>Microsoft Office Word</Application>
  <DocSecurity>0</DocSecurity>
  <Lines>201</Lines>
  <Paragraphs>56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Лістинг програми</vt:lpstr>
      <vt:lpstr>Лістинг програми</vt:lpstr>
    </vt:vector>
  </TitlesOfParts>
  <Company>Reanimator Extreme Edition</Company>
  <LinksUpToDate>false</LinksUpToDate>
  <CharactersWithSpaces>28347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Лістинг програми</dc:title>
  <dc:creator>Bozhenko Vlad</dc:creator>
  <cp:keywords>МС;КР</cp:keywords>
  <cp:lastModifiedBy>qwerty</cp:lastModifiedBy>
  <cp:revision>2</cp:revision>
  <cp:lastPrinted>2017-12-28T17:57:00Z</cp:lastPrinted>
  <dcterms:created xsi:type="dcterms:W3CDTF">2020-06-24T09:35:00Z</dcterms:created>
  <dcterms:modified xsi:type="dcterms:W3CDTF">2020-06-24T09:35:00Z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2017-09-26T00:00:00Z</vt:filetime>
  </property>
  <property fmtid="{D5CDD505-2E9C-101B-9397-08002B2CF9AE}" pid="3" name="Creator">
    <vt:lpwstr>Microsoft® Office Word 2007</vt:lpwstr>
  </property>
  <property fmtid="{D5CDD505-2E9C-101B-9397-08002B2CF9AE}" pid="4" name="LastSaved">
    <vt:filetime>2017-11-18T00:00:00Z</vt:filetime>
  </property>
</Properties>
</file>